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1C4" w:rsidRPr="00067099" w:rsidRDefault="004A21C4" w:rsidP="004A21C4">
      <w:pPr>
        <w:rPr>
          <w:b/>
          <w:bCs/>
          <w:i/>
          <w:sz w:val="28"/>
          <w:szCs w:val="28"/>
        </w:rPr>
      </w:pPr>
      <w:bookmarkStart w:id="0" w:name="OLE_LINK3"/>
      <w:bookmarkStart w:id="1" w:name="OLE_LINK4"/>
      <w:r w:rsidRPr="00067099">
        <w:rPr>
          <w:b/>
          <w:bCs/>
          <w:i/>
          <w:sz w:val="28"/>
          <w:szCs w:val="28"/>
        </w:rPr>
        <w:t>1.</w:t>
      </w:r>
    </w:p>
    <w:bookmarkEnd w:id="0"/>
    <w:bookmarkEnd w:id="1"/>
    <w:p w:rsidR="004A21C4" w:rsidRPr="00FB5240" w:rsidRDefault="004A21C4" w:rsidP="004A21C4">
      <w:pPr>
        <w:rPr>
          <w:bCs/>
          <w:i/>
        </w:rPr>
      </w:pPr>
      <w:r w:rsidRPr="00FB5240">
        <w:rPr>
          <w:bCs/>
          <w:i/>
        </w:rPr>
        <w:t xml:space="preserve">Logo de </w:t>
      </w:r>
      <w:r>
        <w:rPr>
          <w:bCs/>
          <w:i/>
        </w:rPr>
        <w:t>l</w:t>
      </w:r>
      <w:r w:rsidRPr="00FB5240">
        <w:rPr>
          <w:bCs/>
          <w:i/>
        </w:rPr>
        <w:t>’établissement</w:t>
      </w:r>
    </w:p>
    <w:p w:rsidR="004A21C4" w:rsidRPr="00FB5240" w:rsidRDefault="004A21C4" w:rsidP="004A21C4">
      <w:pPr>
        <w:rPr>
          <w:b/>
          <w:bCs/>
        </w:rPr>
      </w:pPr>
    </w:p>
    <w:p w:rsidR="004A21C4" w:rsidRPr="00FB5240" w:rsidRDefault="004A21C4" w:rsidP="004A21C4">
      <w:pPr>
        <w:rPr>
          <w:bCs/>
          <w:sz w:val="20"/>
          <w:szCs w:val="20"/>
        </w:rPr>
      </w:pPr>
      <w:r w:rsidRPr="00FB5240">
        <w:rPr>
          <w:bCs/>
          <w:sz w:val="20"/>
          <w:szCs w:val="20"/>
        </w:rPr>
        <w:t xml:space="preserve">Destinataire : </w:t>
      </w:r>
      <w:r w:rsidRPr="00FB5240">
        <w:rPr>
          <w:bCs/>
          <w:sz w:val="20"/>
          <w:szCs w:val="20"/>
        </w:rPr>
        <w:tab/>
      </w:r>
    </w:p>
    <w:p w:rsidR="004A21C4" w:rsidRPr="00FB5240" w:rsidRDefault="004A21C4" w:rsidP="004A21C4">
      <w:pPr>
        <w:rPr>
          <w:bCs/>
          <w:sz w:val="20"/>
          <w:szCs w:val="20"/>
        </w:rPr>
      </w:pPr>
      <w:r w:rsidRPr="00FB5240">
        <w:rPr>
          <w:bCs/>
          <w:sz w:val="20"/>
          <w:szCs w:val="20"/>
        </w:rPr>
        <w:t xml:space="preserve">Casier : </w:t>
      </w:r>
    </w:p>
    <w:p w:rsidR="004A21C4" w:rsidRPr="00FB5240" w:rsidRDefault="004A21C4" w:rsidP="004A21C4">
      <w:pPr>
        <w:rPr>
          <w:b/>
          <w:bCs/>
          <w:sz w:val="20"/>
          <w:szCs w:val="20"/>
        </w:rPr>
      </w:pPr>
    </w:p>
    <w:p w:rsidR="004A21C4" w:rsidRPr="00FB5240" w:rsidRDefault="004A21C4" w:rsidP="004A21C4">
      <w:pPr>
        <w:rPr>
          <w:b/>
          <w:bCs/>
        </w:rPr>
      </w:pPr>
    </w:p>
    <w:p w:rsidR="004A21C4" w:rsidRPr="008F7E03" w:rsidRDefault="004A21C4" w:rsidP="004A21C4">
      <w:pPr>
        <w:jc w:val="center"/>
        <w:rPr>
          <w:b/>
          <w:bCs/>
          <w:smallCaps/>
          <w:sz w:val="28"/>
          <w:szCs w:val="28"/>
          <w:u w:val="single"/>
        </w:rPr>
      </w:pPr>
      <w:r w:rsidRPr="008F7E03">
        <w:rPr>
          <w:b/>
          <w:bCs/>
          <w:smallCaps/>
          <w:sz w:val="28"/>
          <w:szCs w:val="28"/>
          <w:u w:val="single"/>
        </w:rPr>
        <w:t>Objet : Information concernant un étudiant ayant des besoins particuliers</w:t>
      </w:r>
    </w:p>
    <w:p w:rsidR="004A21C4" w:rsidRPr="00FB5240" w:rsidRDefault="004A21C4" w:rsidP="004A21C4"/>
    <w:p w:rsidR="004A21C4" w:rsidRDefault="004A21C4" w:rsidP="004A21C4">
      <w:pPr>
        <w:spacing w:line="240" w:lineRule="auto"/>
        <w:rPr>
          <w:sz w:val="20"/>
          <w:szCs w:val="20"/>
        </w:rPr>
      </w:pPr>
    </w:p>
    <w:p w:rsidR="004A21C4" w:rsidRPr="00FB5240" w:rsidRDefault="004A21C4" w:rsidP="004A21C4">
      <w:pPr>
        <w:spacing w:line="240" w:lineRule="auto"/>
        <w:rPr>
          <w:sz w:val="20"/>
          <w:szCs w:val="20"/>
        </w:rPr>
      </w:pPr>
      <w:r w:rsidRPr="00FB5240">
        <w:rPr>
          <w:sz w:val="20"/>
          <w:szCs w:val="20"/>
        </w:rPr>
        <w:t xml:space="preserve">Madame, Monsieur, </w:t>
      </w:r>
    </w:p>
    <w:p w:rsidR="004A21C4" w:rsidRPr="00FB5240" w:rsidRDefault="004A21C4" w:rsidP="004A21C4">
      <w:pPr>
        <w:spacing w:line="240" w:lineRule="auto"/>
        <w:rPr>
          <w:sz w:val="20"/>
          <w:szCs w:val="20"/>
        </w:rPr>
      </w:pPr>
    </w:p>
    <w:p w:rsidR="004A21C4" w:rsidRDefault="004A21C4" w:rsidP="004A21C4">
      <w:pPr>
        <w:spacing w:line="240" w:lineRule="auto"/>
        <w:rPr>
          <w:sz w:val="20"/>
          <w:szCs w:val="20"/>
        </w:rPr>
      </w:pPr>
    </w:p>
    <w:p w:rsidR="004A21C4" w:rsidRDefault="004A21C4" w:rsidP="004A21C4">
      <w:pPr>
        <w:spacing w:line="240" w:lineRule="auto"/>
        <w:rPr>
          <w:sz w:val="20"/>
          <w:szCs w:val="20"/>
        </w:rPr>
      </w:pPr>
      <w:r w:rsidRPr="00FB5240">
        <w:rPr>
          <w:sz w:val="20"/>
          <w:szCs w:val="20"/>
        </w:rPr>
        <w:t>Le présent document renferme de</w:t>
      </w:r>
      <w:r>
        <w:rPr>
          <w:sz w:val="20"/>
          <w:szCs w:val="20"/>
        </w:rPr>
        <w:t xml:space="preserve"> l’information</w:t>
      </w:r>
      <w:r w:rsidRPr="00FB5240">
        <w:rPr>
          <w:sz w:val="20"/>
          <w:szCs w:val="20"/>
        </w:rPr>
        <w:t xml:space="preserve"> concernant </w:t>
      </w:r>
      <w:r w:rsidRPr="00FB5240">
        <w:rPr>
          <w:b/>
          <w:bCs/>
          <w:sz w:val="20"/>
          <w:szCs w:val="20"/>
        </w:rPr>
        <w:t>XXXXXXXXX</w:t>
      </w:r>
      <w:r w:rsidRPr="00FB5240">
        <w:rPr>
          <w:sz w:val="20"/>
          <w:szCs w:val="20"/>
        </w:rPr>
        <w:t xml:space="preserve"> qui fait partie de votre groupe </w:t>
      </w:r>
      <w:r w:rsidRPr="00FB5240">
        <w:rPr>
          <w:b/>
          <w:bCs/>
          <w:sz w:val="20"/>
          <w:szCs w:val="20"/>
        </w:rPr>
        <w:t>YYYY</w:t>
      </w:r>
      <w:r w:rsidRPr="00FB5240">
        <w:rPr>
          <w:sz w:val="20"/>
          <w:szCs w:val="20"/>
        </w:rPr>
        <w:t xml:space="preserve">, cours no. </w:t>
      </w:r>
      <w:proofErr w:type="gramStart"/>
      <w:r w:rsidRPr="00FB5240">
        <w:rPr>
          <w:b/>
          <w:bCs/>
          <w:sz w:val="20"/>
          <w:szCs w:val="20"/>
        </w:rPr>
        <w:t>ZZZZ</w:t>
      </w:r>
      <w:r>
        <w:rPr>
          <w:b/>
          <w:bCs/>
          <w:sz w:val="20"/>
          <w:szCs w:val="20"/>
        </w:rPr>
        <w:t xml:space="preserve"> .</w:t>
      </w:r>
      <w:proofErr w:type="gramEnd"/>
      <w:r>
        <w:rPr>
          <w:b/>
          <w:bCs/>
          <w:sz w:val="20"/>
          <w:szCs w:val="20"/>
        </w:rPr>
        <w:t xml:space="preserve"> </w:t>
      </w:r>
      <w:r w:rsidRPr="00FB5240">
        <w:rPr>
          <w:bCs/>
          <w:sz w:val="20"/>
          <w:szCs w:val="20"/>
        </w:rPr>
        <w:t xml:space="preserve">Ce document a été complété à partir de l’attestation médicale </w:t>
      </w:r>
      <w:r>
        <w:rPr>
          <w:bCs/>
          <w:sz w:val="20"/>
          <w:szCs w:val="20"/>
        </w:rPr>
        <w:t>et</w:t>
      </w:r>
      <w:r w:rsidRPr="00FB5240">
        <w:rPr>
          <w:bCs/>
          <w:sz w:val="20"/>
          <w:szCs w:val="20"/>
        </w:rPr>
        <w:t xml:space="preserve"> de l’évaluation du conseiller ou de la conseillère aux étudiants ayant des besoins particuliers.</w:t>
      </w:r>
      <w:r>
        <w:rPr>
          <w:bCs/>
          <w:sz w:val="20"/>
          <w:szCs w:val="20"/>
        </w:rPr>
        <w:t xml:space="preserve"> </w:t>
      </w:r>
      <w:r w:rsidRPr="00FB5240">
        <w:rPr>
          <w:sz w:val="20"/>
          <w:szCs w:val="20"/>
        </w:rPr>
        <w:t xml:space="preserve">La présence de cet étudiant dans un cours peut susciter diverses interrogations sur le </w:t>
      </w:r>
      <w:r w:rsidRPr="00FB5240">
        <w:rPr>
          <w:i/>
          <w:iCs/>
          <w:sz w:val="20"/>
          <w:szCs w:val="20"/>
        </w:rPr>
        <w:t>comment faire</w:t>
      </w:r>
      <w:r w:rsidRPr="00FB5240">
        <w:rPr>
          <w:sz w:val="20"/>
          <w:szCs w:val="20"/>
        </w:rPr>
        <w:t xml:space="preserve"> pour rendre adéquatement votre enseignement. </w:t>
      </w:r>
    </w:p>
    <w:p w:rsidR="004A21C4" w:rsidRPr="00FB5240" w:rsidRDefault="004A21C4" w:rsidP="004A21C4">
      <w:pPr>
        <w:spacing w:line="240" w:lineRule="auto"/>
        <w:rPr>
          <w:sz w:val="20"/>
          <w:szCs w:val="20"/>
        </w:rPr>
      </w:pPr>
      <w:r w:rsidRPr="00FB5240">
        <w:rPr>
          <w:sz w:val="20"/>
          <w:szCs w:val="20"/>
        </w:rPr>
        <w:t xml:space="preserve">En tant que conseillère pédagogique à l’intégration scolaire, je désire travailler de concert avec vous à la mise en place des conditions d’apprentissage qui favoriseront la réussite </w:t>
      </w:r>
      <w:r>
        <w:rPr>
          <w:sz w:val="20"/>
          <w:szCs w:val="20"/>
        </w:rPr>
        <w:t xml:space="preserve">de l’étudiant </w:t>
      </w:r>
      <w:r w:rsidRPr="00FB5240">
        <w:rPr>
          <w:sz w:val="20"/>
          <w:szCs w:val="20"/>
        </w:rPr>
        <w:t xml:space="preserve">et </w:t>
      </w:r>
      <w:r>
        <w:rPr>
          <w:sz w:val="20"/>
          <w:szCs w:val="20"/>
        </w:rPr>
        <w:t>qui offriront le</w:t>
      </w:r>
      <w:r w:rsidRPr="00FB5240">
        <w:rPr>
          <w:sz w:val="20"/>
          <w:szCs w:val="20"/>
        </w:rPr>
        <w:t>s services particuliers dont l’élève a besoin.</w:t>
      </w:r>
    </w:p>
    <w:p w:rsidR="004A21C4" w:rsidRPr="00FB5240" w:rsidRDefault="004A21C4" w:rsidP="004A21C4">
      <w:pPr>
        <w:spacing w:line="240" w:lineRule="auto"/>
        <w:rPr>
          <w:sz w:val="20"/>
          <w:szCs w:val="20"/>
        </w:rPr>
      </w:pPr>
    </w:p>
    <w:p w:rsidR="004A21C4" w:rsidRDefault="004A21C4" w:rsidP="004A21C4">
      <w:pPr>
        <w:spacing w:line="240" w:lineRule="auto"/>
        <w:jc w:val="center"/>
        <w:rPr>
          <w:b/>
          <w:bCs/>
          <w:smallCaps/>
          <w:sz w:val="20"/>
          <w:szCs w:val="20"/>
        </w:rPr>
      </w:pPr>
      <w:r w:rsidRPr="00860B3F">
        <w:rPr>
          <w:b/>
          <w:bCs/>
          <w:smallCaps/>
          <w:sz w:val="20"/>
          <w:szCs w:val="20"/>
        </w:rPr>
        <w:t>Besoins et accommodements pour les cours :</w:t>
      </w:r>
    </w:p>
    <w:p w:rsidR="004A21C4" w:rsidRPr="00860B3F" w:rsidRDefault="004A21C4" w:rsidP="004A21C4">
      <w:pPr>
        <w:pStyle w:val="Paragraphedeliste"/>
        <w:numPr>
          <w:ilvl w:val="0"/>
          <w:numId w:val="1"/>
        </w:numPr>
        <w:spacing w:line="240" w:lineRule="auto"/>
        <w:ind w:left="360"/>
        <w:rPr>
          <w:b/>
          <w:bCs/>
          <w:shadow/>
          <w:sz w:val="20"/>
          <w:szCs w:val="20"/>
        </w:rPr>
      </w:pPr>
      <w:r w:rsidRPr="00860B3F">
        <w:rPr>
          <w:sz w:val="20"/>
          <w:szCs w:val="20"/>
        </w:rPr>
        <w:t>Arrive difficilement à prendre les notes et à suivre le cours en même temps</w:t>
      </w:r>
      <w:r>
        <w:rPr>
          <w:sz w:val="20"/>
          <w:szCs w:val="20"/>
        </w:rPr>
        <w:t xml:space="preserve"> -</w:t>
      </w:r>
      <w:r w:rsidRPr="00860B3F">
        <w:rPr>
          <w:sz w:val="20"/>
          <w:szCs w:val="20"/>
        </w:rPr>
        <w:t xml:space="preserve"> Prise de notes.</w:t>
      </w:r>
    </w:p>
    <w:p w:rsidR="004A21C4" w:rsidRPr="00860B3F" w:rsidRDefault="004A21C4" w:rsidP="004A21C4">
      <w:pPr>
        <w:pStyle w:val="Paragraphedeliste"/>
        <w:numPr>
          <w:ilvl w:val="0"/>
          <w:numId w:val="1"/>
        </w:numPr>
        <w:spacing w:line="240" w:lineRule="auto"/>
        <w:ind w:left="360"/>
        <w:rPr>
          <w:b/>
          <w:bCs/>
          <w:shadow/>
          <w:sz w:val="20"/>
          <w:szCs w:val="20"/>
        </w:rPr>
      </w:pPr>
      <w:r w:rsidRPr="00860B3F">
        <w:rPr>
          <w:sz w:val="20"/>
          <w:szCs w:val="20"/>
        </w:rPr>
        <w:t>Vit beaucoup d’anxiété lors des présentations orales</w:t>
      </w:r>
      <w:r>
        <w:rPr>
          <w:sz w:val="20"/>
          <w:szCs w:val="20"/>
        </w:rPr>
        <w:t xml:space="preserve"> -</w:t>
      </w:r>
      <w:r w:rsidRPr="00860B3F">
        <w:rPr>
          <w:sz w:val="20"/>
          <w:szCs w:val="20"/>
        </w:rPr>
        <w:t xml:space="preserve"> Choisir, pour cet élève, une autre façon d’évaluer les apprentissages</w:t>
      </w:r>
    </w:p>
    <w:p w:rsidR="004A21C4" w:rsidRDefault="004A21C4" w:rsidP="004A21C4">
      <w:pPr>
        <w:spacing w:line="240" w:lineRule="auto"/>
        <w:jc w:val="center"/>
        <w:rPr>
          <w:b/>
          <w:bCs/>
          <w:smallCaps/>
          <w:sz w:val="20"/>
          <w:szCs w:val="20"/>
        </w:rPr>
      </w:pPr>
    </w:p>
    <w:p w:rsidR="004A21C4" w:rsidRDefault="004A21C4" w:rsidP="004A21C4">
      <w:pPr>
        <w:spacing w:line="240" w:lineRule="auto"/>
        <w:jc w:val="center"/>
      </w:pPr>
      <w:r w:rsidRPr="00860B3F">
        <w:rPr>
          <w:b/>
          <w:bCs/>
          <w:smallCaps/>
          <w:sz w:val="20"/>
          <w:szCs w:val="20"/>
        </w:rPr>
        <w:t>Passation des examens et évaluations</w:t>
      </w:r>
      <w:r>
        <w:rPr>
          <w:b/>
          <w:bCs/>
          <w:smallCaps/>
          <w:sz w:val="20"/>
          <w:szCs w:val="20"/>
        </w:rPr>
        <w:t xml:space="preserve"> </w:t>
      </w:r>
      <w:r w:rsidRPr="00860B3F">
        <w:rPr>
          <w:b/>
          <w:bCs/>
          <w:smallCaps/>
          <w:sz w:val="20"/>
          <w:szCs w:val="20"/>
        </w:rPr>
        <w:t>:</w:t>
      </w:r>
    </w:p>
    <w:p w:rsidR="004A21C4" w:rsidRPr="006104D7" w:rsidRDefault="004A21C4" w:rsidP="004A21C4">
      <w:pPr>
        <w:pStyle w:val="Paragraphedeliste"/>
        <w:numPr>
          <w:ilvl w:val="0"/>
          <w:numId w:val="2"/>
        </w:numPr>
        <w:spacing w:line="240" w:lineRule="auto"/>
        <w:ind w:left="360"/>
        <w:rPr>
          <w:sz w:val="20"/>
          <w:szCs w:val="20"/>
        </w:rPr>
      </w:pPr>
      <w:r w:rsidRPr="006104D7">
        <w:rPr>
          <w:sz w:val="20"/>
          <w:szCs w:val="20"/>
        </w:rPr>
        <w:t>Ne requiert pas de temps supplémentaire</w:t>
      </w:r>
      <w:r>
        <w:rPr>
          <w:sz w:val="20"/>
          <w:szCs w:val="20"/>
        </w:rPr>
        <w:t>.</w:t>
      </w:r>
    </w:p>
    <w:p w:rsidR="004A21C4" w:rsidRPr="006104D7" w:rsidRDefault="004A21C4" w:rsidP="004A21C4">
      <w:pPr>
        <w:pStyle w:val="Paragraphedeliste"/>
        <w:numPr>
          <w:ilvl w:val="0"/>
          <w:numId w:val="2"/>
        </w:numPr>
        <w:spacing w:line="240" w:lineRule="auto"/>
        <w:ind w:left="360"/>
        <w:rPr>
          <w:sz w:val="20"/>
          <w:szCs w:val="20"/>
        </w:rPr>
      </w:pPr>
      <w:r w:rsidRPr="006104D7">
        <w:rPr>
          <w:sz w:val="20"/>
          <w:szCs w:val="20"/>
        </w:rPr>
        <w:t>Vit beaucoup d’anxiété lors des examens</w:t>
      </w:r>
      <w:r>
        <w:rPr>
          <w:sz w:val="20"/>
          <w:szCs w:val="20"/>
        </w:rPr>
        <w:t xml:space="preserve"> - </w:t>
      </w:r>
      <w:r w:rsidRPr="006104D7">
        <w:rPr>
          <w:sz w:val="20"/>
          <w:szCs w:val="20"/>
        </w:rPr>
        <w:t>Lui permettre de les faire dans le local 3.41 et consulter le protocole en pièce jointe à ce document</w:t>
      </w:r>
    </w:p>
    <w:p w:rsidR="004A21C4" w:rsidRPr="00FB5240" w:rsidRDefault="004A21C4" w:rsidP="004A21C4">
      <w:pPr>
        <w:spacing w:line="240" w:lineRule="auto"/>
        <w:rPr>
          <w:sz w:val="20"/>
          <w:szCs w:val="20"/>
        </w:rPr>
      </w:pPr>
    </w:p>
    <w:p w:rsidR="004A21C4" w:rsidRPr="00FB5240" w:rsidRDefault="004A21C4" w:rsidP="004A21C4">
      <w:pPr>
        <w:spacing w:line="240" w:lineRule="auto"/>
        <w:rPr>
          <w:sz w:val="20"/>
          <w:szCs w:val="20"/>
        </w:rPr>
      </w:pPr>
      <w:r w:rsidRPr="00FB5240">
        <w:rPr>
          <w:sz w:val="20"/>
          <w:szCs w:val="20"/>
        </w:rPr>
        <w:t xml:space="preserve">Pour plus d’information sur nos services, je vous invite à consulter le menu qui s’adresse aux </w:t>
      </w:r>
      <w:r>
        <w:rPr>
          <w:sz w:val="20"/>
          <w:szCs w:val="20"/>
        </w:rPr>
        <w:t xml:space="preserve">enseignants </w:t>
      </w:r>
      <w:r w:rsidRPr="00FB5240">
        <w:rPr>
          <w:sz w:val="20"/>
          <w:szCs w:val="20"/>
        </w:rPr>
        <w:t xml:space="preserve">sur le site du SAIDE à </w:t>
      </w:r>
      <w:r w:rsidRPr="006104D7">
        <w:rPr>
          <w:sz w:val="20"/>
          <w:szCs w:val="20"/>
        </w:rPr>
        <w:t>www.cvm.qc.ca/saide</w:t>
      </w:r>
      <w:r w:rsidRPr="00FB5240">
        <w:rPr>
          <w:sz w:val="20"/>
          <w:szCs w:val="20"/>
        </w:rPr>
        <w:t>. Si vous avez des questions sur la mise en œuvre  des accommodements nécessaires pour cet étudiant, veuillez s’il vous plaît me joindre. Pour toute question ou commentaire, n’hésitez pas à communiquer avec moi.  C’est en toute collaboration que je vous souhaite une excellente session.</w:t>
      </w:r>
    </w:p>
    <w:p w:rsidR="004A21C4" w:rsidRPr="00FB5240" w:rsidRDefault="004A21C4" w:rsidP="004A21C4">
      <w:pPr>
        <w:spacing w:line="240" w:lineRule="auto"/>
        <w:rPr>
          <w:sz w:val="20"/>
          <w:szCs w:val="20"/>
        </w:rPr>
      </w:pPr>
    </w:p>
    <w:p w:rsidR="004A21C4" w:rsidRDefault="004A21C4" w:rsidP="004A21C4"/>
    <w:p w:rsidR="004A21C4" w:rsidRPr="00FB5240" w:rsidRDefault="004A21C4" w:rsidP="004A21C4"/>
    <w:p w:rsidR="004A21C4" w:rsidRPr="006104D7" w:rsidRDefault="004A21C4" w:rsidP="004A21C4">
      <w:pPr>
        <w:spacing w:line="240" w:lineRule="auto"/>
        <w:rPr>
          <w:sz w:val="20"/>
          <w:szCs w:val="20"/>
        </w:rPr>
      </w:pPr>
      <w:r w:rsidRPr="006104D7">
        <w:rPr>
          <w:sz w:val="20"/>
          <w:szCs w:val="20"/>
        </w:rPr>
        <w:t>YYYYYYYY</w:t>
      </w:r>
    </w:p>
    <w:p w:rsidR="004A21C4" w:rsidRPr="006104D7" w:rsidRDefault="004A21C4" w:rsidP="004A21C4">
      <w:pPr>
        <w:spacing w:line="240" w:lineRule="auto"/>
        <w:rPr>
          <w:sz w:val="20"/>
          <w:szCs w:val="20"/>
        </w:rPr>
      </w:pPr>
      <w:r w:rsidRPr="006104D7">
        <w:rPr>
          <w:sz w:val="20"/>
          <w:szCs w:val="20"/>
        </w:rPr>
        <w:t>SAIDE, conseillère pédagogique</w:t>
      </w:r>
    </w:p>
    <w:p w:rsidR="004A21C4" w:rsidRPr="006104D7" w:rsidRDefault="004A21C4" w:rsidP="004A21C4">
      <w:pPr>
        <w:spacing w:line="240" w:lineRule="auto"/>
        <w:rPr>
          <w:sz w:val="20"/>
          <w:szCs w:val="20"/>
        </w:rPr>
      </w:pPr>
      <w:r w:rsidRPr="006104D7">
        <w:rPr>
          <w:sz w:val="20"/>
          <w:szCs w:val="20"/>
        </w:rPr>
        <w:t>Élèves ayant des besoins particuliers</w:t>
      </w:r>
    </w:p>
    <w:p w:rsidR="004A21C4" w:rsidRPr="006104D7" w:rsidRDefault="004A21C4" w:rsidP="004A21C4">
      <w:pPr>
        <w:spacing w:line="240" w:lineRule="auto"/>
        <w:rPr>
          <w:sz w:val="20"/>
          <w:szCs w:val="20"/>
          <w:lang w:val="en-CA"/>
        </w:rPr>
      </w:pPr>
      <w:r w:rsidRPr="006104D7">
        <w:rPr>
          <w:sz w:val="20"/>
          <w:szCs w:val="20"/>
          <w:lang w:val="en-CA"/>
        </w:rPr>
        <w:t>Local AY</w:t>
      </w:r>
    </w:p>
    <w:p w:rsidR="004A21C4" w:rsidRPr="006104D7" w:rsidRDefault="004A21C4" w:rsidP="004A21C4">
      <w:pPr>
        <w:spacing w:line="240" w:lineRule="auto"/>
        <w:rPr>
          <w:sz w:val="20"/>
          <w:szCs w:val="20"/>
          <w:lang w:val="en-CA"/>
        </w:rPr>
      </w:pPr>
      <w:r w:rsidRPr="006104D7">
        <w:rPr>
          <w:sz w:val="20"/>
          <w:szCs w:val="20"/>
          <w:lang w:val="en-CA"/>
        </w:rPr>
        <w:t xml:space="preserve">514 982-3437 </w:t>
      </w:r>
      <w:proofErr w:type="spellStart"/>
      <w:r w:rsidRPr="006104D7">
        <w:rPr>
          <w:sz w:val="20"/>
          <w:szCs w:val="20"/>
          <w:lang w:val="en-CA"/>
        </w:rPr>
        <w:t>poste</w:t>
      </w:r>
      <w:proofErr w:type="spellEnd"/>
      <w:r w:rsidRPr="006104D7">
        <w:rPr>
          <w:sz w:val="20"/>
          <w:szCs w:val="20"/>
          <w:lang w:val="en-CA"/>
        </w:rPr>
        <w:t xml:space="preserve"> y</w:t>
      </w:r>
    </w:p>
    <w:p w:rsidR="004A21C4" w:rsidRPr="006104D7" w:rsidRDefault="004A21C4" w:rsidP="004A21C4">
      <w:pPr>
        <w:spacing w:line="240" w:lineRule="auto"/>
        <w:rPr>
          <w:sz w:val="20"/>
          <w:szCs w:val="20"/>
          <w:lang w:val="en-CA"/>
        </w:rPr>
      </w:pPr>
      <w:r w:rsidRPr="006104D7">
        <w:rPr>
          <w:sz w:val="20"/>
          <w:szCs w:val="20"/>
          <w:lang w:val="en-CA"/>
        </w:rPr>
        <w:t>YYYYY@cvm.qc.ca</w:t>
      </w:r>
    </w:p>
    <w:p w:rsidR="004A21C4" w:rsidRPr="006104D7" w:rsidRDefault="004A21C4" w:rsidP="004A21C4">
      <w:pPr>
        <w:rPr>
          <w:sz w:val="20"/>
          <w:szCs w:val="20"/>
          <w:lang w:val="en-CA"/>
        </w:rPr>
      </w:pPr>
    </w:p>
    <w:p w:rsidR="004A21C4" w:rsidRPr="00593D9F" w:rsidRDefault="004A21C4" w:rsidP="004A21C4">
      <w:pPr>
        <w:spacing w:line="240" w:lineRule="auto"/>
        <w:rPr>
          <w:i/>
          <w:sz w:val="16"/>
          <w:szCs w:val="16"/>
        </w:rPr>
      </w:pPr>
      <w:r w:rsidRPr="00593D9F">
        <w:rPr>
          <w:i/>
          <w:sz w:val="16"/>
          <w:szCs w:val="16"/>
        </w:rPr>
        <w:t>L’information apparaissant dans ce message est de nature légalement privilégiée et confidentielle destinée à l’usage de la personne identifiée. Toute copie ou distribution de ce dernier est interdite. Si ce message vous est parvenu par erreur et que vous n’en êtes pas le destinataire, veuillez s’il vous plaît nous en avertir par retour de courriel.</w:t>
      </w:r>
    </w:p>
    <w:p w:rsidR="004A21C4" w:rsidRDefault="004A21C4" w:rsidP="004A21C4">
      <w:pPr>
        <w:pStyle w:val="Notedebasdepage"/>
      </w:pPr>
      <w:r w:rsidRPr="005B6FA5">
        <w:lastRenderedPageBreak/>
        <w:t>FORMULAIRE PRODUIT DANS LE CADRE DES TRAVAUX DU</w:t>
      </w:r>
      <w:r>
        <w:t xml:space="preserve"> </w:t>
      </w:r>
      <w:r>
        <w:rPr>
          <w:noProof/>
          <w:lang w:eastAsia="fr-CA"/>
        </w:rPr>
        <w:drawing>
          <wp:inline distT="0" distB="0" distL="0" distR="0">
            <wp:extent cx="1205230" cy="325755"/>
            <wp:effectExtent l="19050" t="0" r="0" b="0"/>
            <wp:docPr id="30" name="Image 1" descr="6B1AA833-2541-4F89-83AA-8208723DD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6B1AA833-2541-4F89-83AA-8208723DD4A2"/>
                    <pic:cNvPicPr>
                      <a:picLocks noChangeAspect="1" noChangeArrowheads="1"/>
                    </pic:cNvPicPr>
                  </pic:nvPicPr>
                  <pic:blipFill>
                    <a:blip r:embed="rId5" cstate="print"/>
                    <a:srcRect/>
                    <a:stretch>
                      <a:fillRect/>
                    </a:stretch>
                  </pic:blipFill>
                  <pic:spPr bwMode="auto">
                    <a:xfrm>
                      <a:off x="0" y="0"/>
                      <a:ext cx="1205230" cy="325755"/>
                    </a:xfrm>
                    <a:prstGeom prst="rect">
                      <a:avLst/>
                    </a:prstGeom>
                    <a:noFill/>
                    <a:ln w="9525">
                      <a:noFill/>
                      <a:miter lim="800000"/>
                      <a:headEnd/>
                      <a:tailEnd/>
                    </a:ln>
                  </pic:spPr>
                </pic:pic>
              </a:graphicData>
            </a:graphic>
          </wp:inline>
        </w:drawing>
      </w:r>
    </w:p>
    <w:p w:rsidR="004A21C4" w:rsidRPr="00067099" w:rsidRDefault="004A21C4" w:rsidP="004A21C4">
      <w:pPr>
        <w:rPr>
          <w:b/>
          <w:bCs/>
          <w:i/>
          <w:sz w:val="28"/>
          <w:szCs w:val="28"/>
        </w:rPr>
      </w:pPr>
      <w:r>
        <w:rPr>
          <w:b/>
          <w:bCs/>
          <w:i/>
          <w:sz w:val="28"/>
          <w:szCs w:val="28"/>
        </w:rPr>
        <w:t>2</w:t>
      </w:r>
      <w:r w:rsidRPr="00067099">
        <w:rPr>
          <w:b/>
          <w:bCs/>
          <w:i/>
          <w:sz w:val="28"/>
          <w:szCs w:val="28"/>
        </w:rPr>
        <w:t>.</w:t>
      </w:r>
    </w:p>
    <w:p w:rsidR="004A21C4" w:rsidRPr="00877CF7" w:rsidRDefault="004A21C4" w:rsidP="004A21C4">
      <w:pPr>
        <w:rPr>
          <w:bCs/>
          <w:i/>
        </w:rPr>
      </w:pPr>
      <w:r w:rsidRPr="00877CF7">
        <w:rPr>
          <w:bCs/>
          <w:i/>
        </w:rPr>
        <w:t xml:space="preserve">Logo de l’établissement </w:t>
      </w:r>
    </w:p>
    <w:p w:rsidR="004A21C4" w:rsidRDefault="004A21C4" w:rsidP="004A21C4">
      <w:pPr>
        <w:rPr>
          <w:rFonts w:ascii="Arial Narrow" w:hAnsi="Arial Narrow"/>
          <w:b/>
          <w:bCs/>
        </w:rPr>
      </w:pPr>
    </w:p>
    <w:p w:rsidR="004A21C4" w:rsidRDefault="004A21C4" w:rsidP="004A21C4">
      <w:pPr>
        <w:rPr>
          <w:rFonts w:ascii="Arial Narrow" w:hAnsi="Arial Narrow"/>
          <w:b/>
          <w:bCs/>
        </w:rPr>
      </w:pPr>
    </w:p>
    <w:p w:rsidR="004A21C4" w:rsidRDefault="004A21C4" w:rsidP="004A21C4">
      <w:pPr>
        <w:rPr>
          <w:rFonts w:ascii="Arial Narrow" w:hAnsi="Arial Narrow"/>
          <w:b/>
          <w:bCs/>
        </w:rPr>
      </w:pPr>
    </w:p>
    <w:p w:rsidR="004A21C4" w:rsidRPr="00877CF7" w:rsidRDefault="004A21C4" w:rsidP="004A21C4">
      <w:pPr>
        <w:rPr>
          <w:bCs/>
          <w:sz w:val="20"/>
          <w:szCs w:val="20"/>
        </w:rPr>
      </w:pPr>
      <w:r w:rsidRPr="00877CF7">
        <w:rPr>
          <w:bCs/>
          <w:sz w:val="20"/>
          <w:szCs w:val="20"/>
        </w:rPr>
        <w:t xml:space="preserve">Destinataire : </w:t>
      </w:r>
      <w:r w:rsidRPr="00877CF7">
        <w:rPr>
          <w:bCs/>
          <w:sz w:val="20"/>
          <w:szCs w:val="20"/>
        </w:rPr>
        <w:tab/>
      </w:r>
      <w:r w:rsidRPr="00877CF7">
        <w:rPr>
          <w:bCs/>
          <w:sz w:val="20"/>
          <w:szCs w:val="20"/>
        </w:rPr>
        <w:tab/>
      </w:r>
      <w:r w:rsidRPr="00877CF7">
        <w:rPr>
          <w:bCs/>
          <w:sz w:val="20"/>
          <w:szCs w:val="20"/>
        </w:rPr>
        <w:tab/>
      </w:r>
      <w:r w:rsidRPr="00877CF7">
        <w:rPr>
          <w:bCs/>
          <w:sz w:val="20"/>
          <w:szCs w:val="20"/>
        </w:rPr>
        <w:tab/>
      </w:r>
      <w:r w:rsidRPr="00877CF7">
        <w:rPr>
          <w:bCs/>
          <w:sz w:val="20"/>
          <w:szCs w:val="20"/>
        </w:rPr>
        <w:tab/>
      </w:r>
      <w:r w:rsidRPr="00877CF7">
        <w:rPr>
          <w:bCs/>
          <w:sz w:val="20"/>
          <w:szCs w:val="20"/>
        </w:rPr>
        <w:tab/>
        <w:t xml:space="preserve"> </w:t>
      </w:r>
    </w:p>
    <w:p w:rsidR="004A21C4" w:rsidRPr="00877CF7" w:rsidRDefault="004A21C4" w:rsidP="004A21C4">
      <w:pPr>
        <w:rPr>
          <w:bCs/>
          <w:sz w:val="20"/>
          <w:szCs w:val="20"/>
        </w:rPr>
      </w:pPr>
      <w:r w:rsidRPr="00877CF7">
        <w:rPr>
          <w:bCs/>
          <w:sz w:val="20"/>
          <w:szCs w:val="20"/>
        </w:rPr>
        <w:t>Établissement :</w:t>
      </w:r>
    </w:p>
    <w:p w:rsidR="004A21C4" w:rsidRPr="00877CF7" w:rsidRDefault="004A21C4" w:rsidP="004A21C4">
      <w:pPr>
        <w:rPr>
          <w:b/>
          <w:bCs/>
          <w:sz w:val="20"/>
          <w:szCs w:val="20"/>
        </w:rPr>
      </w:pPr>
    </w:p>
    <w:p w:rsidR="004A21C4" w:rsidRPr="00877CF7" w:rsidRDefault="004A21C4" w:rsidP="004A21C4">
      <w:pPr>
        <w:rPr>
          <w:b/>
          <w:bCs/>
          <w:sz w:val="20"/>
          <w:szCs w:val="20"/>
        </w:rPr>
      </w:pPr>
    </w:p>
    <w:p w:rsidR="004A21C4" w:rsidRPr="00877CF7" w:rsidRDefault="004A21C4" w:rsidP="004A21C4">
      <w:pPr>
        <w:rPr>
          <w:b/>
          <w:bCs/>
          <w:sz w:val="20"/>
          <w:szCs w:val="20"/>
        </w:rPr>
      </w:pPr>
    </w:p>
    <w:p w:rsidR="004A21C4" w:rsidRPr="00877CF7" w:rsidRDefault="004A21C4" w:rsidP="004A21C4">
      <w:pPr>
        <w:rPr>
          <w:b/>
          <w:bCs/>
          <w:sz w:val="20"/>
          <w:szCs w:val="20"/>
        </w:rPr>
      </w:pPr>
    </w:p>
    <w:p w:rsidR="004A21C4" w:rsidRPr="008F7E03" w:rsidRDefault="004A21C4" w:rsidP="004A21C4">
      <w:pPr>
        <w:jc w:val="center"/>
        <w:rPr>
          <w:b/>
          <w:bCs/>
          <w:smallCaps/>
          <w:sz w:val="28"/>
          <w:szCs w:val="28"/>
          <w:u w:val="single"/>
        </w:rPr>
      </w:pPr>
      <w:r w:rsidRPr="008F7E03">
        <w:rPr>
          <w:b/>
          <w:bCs/>
          <w:smallCaps/>
          <w:sz w:val="28"/>
          <w:szCs w:val="28"/>
          <w:u w:val="single"/>
        </w:rPr>
        <w:t>Objet : Information concernant un étudiant ayant des besoins particuliers</w:t>
      </w:r>
    </w:p>
    <w:p w:rsidR="004A21C4" w:rsidRPr="00877CF7" w:rsidRDefault="004A21C4" w:rsidP="004A21C4">
      <w:pPr>
        <w:rPr>
          <w:sz w:val="20"/>
          <w:szCs w:val="20"/>
        </w:rPr>
      </w:pPr>
    </w:p>
    <w:p w:rsidR="004A21C4" w:rsidRDefault="004A21C4" w:rsidP="004A21C4">
      <w:pPr>
        <w:rPr>
          <w:sz w:val="20"/>
          <w:szCs w:val="20"/>
        </w:rPr>
      </w:pPr>
    </w:p>
    <w:p w:rsidR="004A21C4" w:rsidRDefault="004A21C4" w:rsidP="004A21C4">
      <w:pPr>
        <w:rPr>
          <w:sz w:val="20"/>
          <w:szCs w:val="20"/>
        </w:rPr>
      </w:pPr>
    </w:p>
    <w:p w:rsidR="004A21C4" w:rsidRPr="00877CF7" w:rsidRDefault="004A21C4" w:rsidP="004A21C4">
      <w:pPr>
        <w:rPr>
          <w:sz w:val="20"/>
          <w:szCs w:val="20"/>
        </w:rPr>
      </w:pPr>
      <w:r w:rsidRPr="00877CF7">
        <w:rPr>
          <w:sz w:val="20"/>
          <w:szCs w:val="20"/>
        </w:rPr>
        <w:t xml:space="preserve">Madame, Monsieur, </w:t>
      </w:r>
    </w:p>
    <w:p w:rsidR="004A21C4" w:rsidRPr="00877CF7" w:rsidRDefault="004A21C4" w:rsidP="004A21C4">
      <w:pPr>
        <w:rPr>
          <w:sz w:val="20"/>
          <w:szCs w:val="20"/>
        </w:rPr>
      </w:pPr>
    </w:p>
    <w:p w:rsidR="004A21C4" w:rsidRDefault="004A21C4" w:rsidP="004A21C4">
      <w:pPr>
        <w:spacing w:line="240" w:lineRule="auto"/>
        <w:rPr>
          <w:sz w:val="20"/>
          <w:szCs w:val="20"/>
        </w:rPr>
      </w:pPr>
    </w:p>
    <w:p w:rsidR="004A21C4" w:rsidRDefault="004A21C4" w:rsidP="004A21C4">
      <w:pPr>
        <w:spacing w:line="240" w:lineRule="auto"/>
        <w:rPr>
          <w:sz w:val="20"/>
          <w:szCs w:val="20"/>
        </w:rPr>
      </w:pPr>
    </w:p>
    <w:p w:rsidR="004A21C4" w:rsidRPr="0084105F" w:rsidRDefault="004A21C4" w:rsidP="004A21C4">
      <w:pPr>
        <w:spacing w:line="240" w:lineRule="auto"/>
        <w:rPr>
          <w:szCs w:val="22"/>
        </w:rPr>
      </w:pPr>
      <w:r w:rsidRPr="0084105F">
        <w:rPr>
          <w:szCs w:val="22"/>
        </w:rPr>
        <w:t xml:space="preserve">Le présent dossier renferme des renseignements concernant </w:t>
      </w:r>
      <w:r w:rsidRPr="0084105F">
        <w:rPr>
          <w:b/>
          <w:bCs/>
          <w:szCs w:val="22"/>
        </w:rPr>
        <w:t>XXXXXXXXX</w:t>
      </w:r>
      <w:r w:rsidRPr="0084105F">
        <w:rPr>
          <w:szCs w:val="22"/>
        </w:rPr>
        <w:t xml:space="preserve"> qui fréquentera votre établissement prochainement</w:t>
      </w:r>
      <w:r w:rsidRPr="0084105F">
        <w:rPr>
          <w:b/>
          <w:bCs/>
          <w:szCs w:val="22"/>
        </w:rPr>
        <w:t>.</w:t>
      </w:r>
      <w:r w:rsidRPr="0084105F">
        <w:rPr>
          <w:bCs/>
          <w:szCs w:val="22"/>
        </w:rPr>
        <w:t xml:space="preserve">  L'étudiant(e) m'a autorisé à vous transmettre cette information. </w:t>
      </w:r>
      <w:r w:rsidRPr="0084105F">
        <w:rPr>
          <w:szCs w:val="22"/>
        </w:rPr>
        <w:t xml:space="preserve">Vous trouverez ci-joint l’envoi que nous avons fait aux </w:t>
      </w:r>
      <w:r>
        <w:rPr>
          <w:szCs w:val="22"/>
        </w:rPr>
        <w:t xml:space="preserve">enseignants </w:t>
      </w:r>
      <w:r w:rsidRPr="0084105F">
        <w:rPr>
          <w:szCs w:val="22"/>
        </w:rPr>
        <w:t xml:space="preserve">qui résume bien les besoins d’accommodements de l’étudiant (e). </w:t>
      </w:r>
    </w:p>
    <w:p w:rsidR="004A21C4" w:rsidRPr="0084105F" w:rsidRDefault="004A21C4" w:rsidP="004A21C4">
      <w:pPr>
        <w:spacing w:line="240" w:lineRule="auto"/>
        <w:rPr>
          <w:szCs w:val="22"/>
        </w:rPr>
      </w:pPr>
    </w:p>
    <w:p w:rsidR="004A21C4" w:rsidRPr="0084105F" w:rsidRDefault="004A21C4" w:rsidP="004A21C4">
      <w:pPr>
        <w:spacing w:line="240" w:lineRule="auto"/>
        <w:rPr>
          <w:szCs w:val="22"/>
        </w:rPr>
      </w:pPr>
      <w:r w:rsidRPr="0084105F">
        <w:rPr>
          <w:szCs w:val="22"/>
        </w:rPr>
        <w:t>Vous y verrez</w:t>
      </w:r>
      <w:r>
        <w:rPr>
          <w:szCs w:val="22"/>
        </w:rPr>
        <w:t xml:space="preserve"> </w:t>
      </w:r>
      <w:r w:rsidRPr="0084105F">
        <w:rPr>
          <w:szCs w:val="22"/>
        </w:rPr>
        <w:t xml:space="preserve"> aussi_____________________________________________________________________________________________________.</w:t>
      </w:r>
    </w:p>
    <w:p w:rsidR="004A21C4" w:rsidRPr="0084105F" w:rsidRDefault="004A21C4" w:rsidP="004A21C4">
      <w:pPr>
        <w:spacing w:line="240" w:lineRule="auto"/>
        <w:rPr>
          <w:szCs w:val="22"/>
        </w:rPr>
      </w:pPr>
    </w:p>
    <w:p w:rsidR="004A21C4" w:rsidRDefault="004A21C4" w:rsidP="004A21C4">
      <w:pPr>
        <w:spacing w:line="240" w:lineRule="auto"/>
        <w:rPr>
          <w:szCs w:val="22"/>
        </w:rPr>
      </w:pPr>
      <w:r w:rsidRPr="0084105F">
        <w:rPr>
          <w:szCs w:val="22"/>
        </w:rPr>
        <w:t xml:space="preserve">Pour plus d’information sur le </w:t>
      </w:r>
      <w:r w:rsidRPr="0084105F">
        <w:rPr>
          <w:i/>
          <w:szCs w:val="22"/>
        </w:rPr>
        <w:t xml:space="preserve">résumé des besoins en lien avec la situation de handicap, l’historique des services déjà dispensés </w:t>
      </w:r>
      <w:r w:rsidRPr="0084105F">
        <w:rPr>
          <w:szCs w:val="22"/>
        </w:rPr>
        <w:t>ou le</w:t>
      </w:r>
      <w:r w:rsidRPr="0084105F">
        <w:rPr>
          <w:i/>
          <w:szCs w:val="22"/>
        </w:rPr>
        <w:t xml:space="preserve"> résumé des interventions antérieures et actuelles, </w:t>
      </w:r>
      <w:r w:rsidRPr="0084105F">
        <w:rPr>
          <w:szCs w:val="22"/>
        </w:rPr>
        <w:t xml:space="preserve">veuillez me joindre. </w:t>
      </w:r>
    </w:p>
    <w:p w:rsidR="004A21C4" w:rsidRPr="00877CF7" w:rsidRDefault="004A21C4" w:rsidP="004A21C4">
      <w:pPr>
        <w:spacing w:line="240" w:lineRule="auto"/>
        <w:rPr>
          <w:b/>
          <w:sz w:val="20"/>
          <w:szCs w:val="20"/>
        </w:rPr>
      </w:pPr>
      <w:r w:rsidRPr="0084105F">
        <w:rPr>
          <w:szCs w:val="22"/>
        </w:rPr>
        <w:t>Il me fera plaisir de vous répondre</w:t>
      </w:r>
      <w:r w:rsidRPr="00877CF7">
        <w:rPr>
          <w:sz w:val="20"/>
          <w:szCs w:val="20"/>
        </w:rPr>
        <w:t>. C’est en toute collaboration que je vous souhaite une excellente session.</w:t>
      </w:r>
    </w:p>
    <w:p w:rsidR="004A21C4" w:rsidRPr="00877CF7" w:rsidRDefault="004A21C4" w:rsidP="004A21C4">
      <w:pPr>
        <w:spacing w:line="240" w:lineRule="auto"/>
        <w:rPr>
          <w:sz w:val="20"/>
          <w:szCs w:val="20"/>
        </w:rPr>
      </w:pPr>
    </w:p>
    <w:p w:rsidR="004A21C4" w:rsidRPr="00877CF7" w:rsidRDefault="004A21C4" w:rsidP="004A21C4">
      <w:pPr>
        <w:rPr>
          <w:sz w:val="20"/>
          <w:szCs w:val="20"/>
        </w:rPr>
      </w:pPr>
    </w:p>
    <w:p w:rsidR="004A21C4" w:rsidRPr="00877CF7" w:rsidRDefault="004A21C4" w:rsidP="004A21C4">
      <w:pPr>
        <w:rPr>
          <w:sz w:val="20"/>
          <w:szCs w:val="20"/>
        </w:rPr>
      </w:pPr>
    </w:p>
    <w:p w:rsidR="004A21C4" w:rsidRPr="00877CF7" w:rsidRDefault="004A21C4" w:rsidP="004A21C4">
      <w:pPr>
        <w:spacing w:line="240" w:lineRule="auto"/>
        <w:rPr>
          <w:sz w:val="20"/>
          <w:szCs w:val="20"/>
        </w:rPr>
      </w:pPr>
      <w:r w:rsidRPr="00877CF7">
        <w:rPr>
          <w:sz w:val="20"/>
          <w:szCs w:val="20"/>
        </w:rPr>
        <w:t>YYYYYYYY</w:t>
      </w:r>
    </w:p>
    <w:p w:rsidR="004A21C4" w:rsidRPr="00877CF7" w:rsidRDefault="004A21C4" w:rsidP="004A21C4">
      <w:pPr>
        <w:spacing w:line="240" w:lineRule="auto"/>
        <w:rPr>
          <w:sz w:val="20"/>
          <w:szCs w:val="20"/>
        </w:rPr>
      </w:pPr>
      <w:r w:rsidRPr="00877CF7">
        <w:rPr>
          <w:sz w:val="20"/>
          <w:szCs w:val="20"/>
        </w:rPr>
        <w:t>SAIDE, conseillère pédagogique</w:t>
      </w:r>
    </w:p>
    <w:p w:rsidR="004A21C4" w:rsidRPr="00877CF7" w:rsidRDefault="004A21C4" w:rsidP="004A21C4">
      <w:pPr>
        <w:spacing w:line="240" w:lineRule="auto"/>
        <w:rPr>
          <w:sz w:val="20"/>
          <w:szCs w:val="20"/>
        </w:rPr>
      </w:pPr>
      <w:r w:rsidRPr="00877CF7">
        <w:rPr>
          <w:sz w:val="20"/>
          <w:szCs w:val="20"/>
        </w:rPr>
        <w:t>Élèves ayant des besoins particuliers</w:t>
      </w:r>
    </w:p>
    <w:p w:rsidR="004A21C4" w:rsidRPr="00877CF7" w:rsidRDefault="004A21C4" w:rsidP="004A21C4">
      <w:pPr>
        <w:spacing w:line="240" w:lineRule="auto"/>
        <w:rPr>
          <w:sz w:val="20"/>
          <w:szCs w:val="20"/>
          <w:lang w:val="en-CA"/>
        </w:rPr>
      </w:pPr>
      <w:r w:rsidRPr="00877CF7">
        <w:rPr>
          <w:sz w:val="20"/>
          <w:szCs w:val="20"/>
          <w:lang w:val="en-CA"/>
        </w:rPr>
        <w:t>Local AY</w:t>
      </w:r>
    </w:p>
    <w:p w:rsidR="004A21C4" w:rsidRPr="00877CF7" w:rsidRDefault="004A21C4" w:rsidP="004A21C4">
      <w:pPr>
        <w:spacing w:line="240" w:lineRule="auto"/>
        <w:rPr>
          <w:sz w:val="20"/>
          <w:szCs w:val="20"/>
          <w:lang w:val="en-CA"/>
        </w:rPr>
      </w:pPr>
      <w:r w:rsidRPr="00877CF7">
        <w:rPr>
          <w:sz w:val="20"/>
          <w:szCs w:val="20"/>
          <w:lang w:val="en-CA"/>
        </w:rPr>
        <w:t xml:space="preserve">514 982-3437 </w:t>
      </w:r>
      <w:proofErr w:type="spellStart"/>
      <w:r w:rsidRPr="00877CF7">
        <w:rPr>
          <w:sz w:val="20"/>
          <w:szCs w:val="20"/>
          <w:lang w:val="en-CA"/>
        </w:rPr>
        <w:t>poste</w:t>
      </w:r>
      <w:proofErr w:type="spellEnd"/>
      <w:r w:rsidRPr="00877CF7">
        <w:rPr>
          <w:sz w:val="20"/>
          <w:szCs w:val="20"/>
          <w:lang w:val="en-CA"/>
        </w:rPr>
        <w:t xml:space="preserve"> y</w:t>
      </w:r>
    </w:p>
    <w:p w:rsidR="004A21C4" w:rsidRPr="00877CF7" w:rsidRDefault="004A21C4" w:rsidP="004A21C4">
      <w:pPr>
        <w:spacing w:line="240" w:lineRule="auto"/>
        <w:rPr>
          <w:sz w:val="20"/>
          <w:szCs w:val="20"/>
          <w:lang w:val="en-CA"/>
        </w:rPr>
      </w:pPr>
      <w:r w:rsidRPr="00877CF7">
        <w:rPr>
          <w:sz w:val="20"/>
          <w:szCs w:val="20"/>
          <w:lang w:val="en-CA"/>
        </w:rPr>
        <w:t>YYYYY@cvm.qc.ca</w:t>
      </w:r>
    </w:p>
    <w:p w:rsidR="004A21C4" w:rsidRPr="00A027F0" w:rsidRDefault="004A21C4" w:rsidP="004A21C4">
      <w:pPr>
        <w:rPr>
          <w:lang w:val="en-CA"/>
        </w:rPr>
      </w:pPr>
      <w:r w:rsidRPr="00A027F0">
        <w:rPr>
          <w:rFonts w:ascii="Arial Narrow" w:hAnsi="Arial Narrow"/>
          <w:lang w:val="en-CA"/>
        </w:rPr>
        <w:br/>
      </w:r>
    </w:p>
    <w:p w:rsidR="004A21C4" w:rsidRPr="002F74A1" w:rsidRDefault="004A21C4" w:rsidP="004A21C4">
      <w:pPr>
        <w:spacing w:line="240" w:lineRule="auto"/>
        <w:rPr>
          <w:i/>
          <w:sz w:val="18"/>
          <w:szCs w:val="18"/>
          <w:lang w:val="en-US"/>
        </w:rPr>
      </w:pPr>
    </w:p>
    <w:p w:rsidR="004A21C4" w:rsidRPr="00593D9F" w:rsidRDefault="004A21C4" w:rsidP="004A21C4">
      <w:pPr>
        <w:spacing w:line="240" w:lineRule="auto"/>
        <w:rPr>
          <w:i/>
          <w:sz w:val="16"/>
          <w:szCs w:val="16"/>
          <w:lang w:val="en-US"/>
        </w:rPr>
      </w:pPr>
    </w:p>
    <w:p w:rsidR="004A21C4" w:rsidRPr="00593D9F" w:rsidRDefault="004A21C4" w:rsidP="004A21C4">
      <w:pPr>
        <w:spacing w:line="240" w:lineRule="auto"/>
        <w:rPr>
          <w:i/>
          <w:sz w:val="16"/>
          <w:szCs w:val="16"/>
        </w:rPr>
      </w:pPr>
      <w:r w:rsidRPr="00593D9F">
        <w:rPr>
          <w:i/>
          <w:sz w:val="16"/>
          <w:szCs w:val="16"/>
        </w:rPr>
        <w:t>L’information apparaissant dans ce document est de nature légalement privilégiée et confidentielle destinée à l’usage de la personne identifiée. Toute copie ou distribution de ce dernier est interdit. Si ce document vous est parvenu par erreur et que vous n’en êtes pas le destinataire, veuillez s’il vous plaît nous en avertir par retour de courriel.</w:t>
      </w:r>
    </w:p>
    <w:p w:rsidR="004A21C4" w:rsidRDefault="004A21C4" w:rsidP="004A21C4">
      <w:pPr>
        <w:spacing w:line="240" w:lineRule="auto"/>
        <w:rPr>
          <w:i/>
          <w:sz w:val="18"/>
          <w:szCs w:val="18"/>
        </w:rPr>
      </w:pPr>
    </w:p>
    <w:p w:rsidR="004A21C4" w:rsidRDefault="004A21C4" w:rsidP="004A21C4">
      <w:pPr>
        <w:spacing w:line="240" w:lineRule="auto"/>
        <w:rPr>
          <w:i/>
          <w:sz w:val="18"/>
          <w:szCs w:val="18"/>
        </w:rPr>
      </w:pPr>
      <w:r>
        <w:rPr>
          <w:i/>
          <w:noProof/>
          <w:sz w:val="18"/>
          <w:szCs w:val="18"/>
          <w:lang w:eastAsia="fr-CA"/>
        </w:rPr>
        <w:drawing>
          <wp:anchor distT="0" distB="0" distL="114300" distR="114300" simplePos="0" relativeHeight="251679744" behindDoc="0" locked="0" layoutInCell="1" allowOverlap="1">
            <wp:simplePos x="0" y="0"/>
            <wp:positionH relativeFrom="column">
              <wp:posOffset>3693160</wp:posOffset>
            </wp:positionH>
            <wp:positionV relativeFrom="paragraph">
              <wp:posOffset>37465</wp:posOffset>
            </wp:positionV>
            <wp:extent cx="1209675" cy="323850"/>
            <wp:effectExtent l="19050" t="0" r="9525" b="0"/>
            <wp:wrapNone/>
            <wp:docPr id="31" name="Image 1" descr="6B1AA833-2541-4F89-83AA-8208723DD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6B1AA833-2541-4F89-83AA-8208723DD4A2"/>
                    <pic:cNvPicPr>
                      <a:picLocks noChangeAspect="1" noChangeArrowheads="1"/>
                    </pic:cNvPicPr>
                  </pic:nvPicPr>
                  <pic:blipFill>
                    <a:blip r:embed="rId6" cstate="print"/>
                    <a:srcRect/>
                    <a:stretch>
                      <a:fillRect/>
                    </a:stretch>
                  </pic:blipFill>
                  <pic:spPr bwMode="auto">
                    <a:xfrm>
                      <a:off x="0" y="0"/>
                      <a:ext cx="1209675" cy="323850"/>
                    </a:xfrm>
                    <a:prstGeom prst="rect">
                      <a:avLst/>
                    </a:prstGeom>
                    <a:noFill/>
                    <a:ln w="9525">
                      <a:noFill/>
                      <a:miter lim="800000"/>
                      <a:headEnd/>
                      <a:tailEnd/>
                    </a:ln>
                  </pic:spPr>
                </pic:pic>
              </a:graphicData>
            </a:graphic>
          </wp:anchor>
        </w:drawing>
      </w:r>
    </w:p>
    <w:p w:rsidR="004A21C4" w:rsidRDefault="004A21C4" w:rsidP="004A21C4">
      <w:pPr>
        <w:pStyle w:val="Notedebasdepage"/>
      </w:pPr>
      <w:r w:rsidRPr="005B6FA5">
        <w:t>FORMULAIRE PRODUIT DANS LE CADRE DES TRAVAUX DU</w:t>
      </w:r>
    </w:p>
    <w:p w:rsidR="004A21C4" w:rsidRPr="00067099" w:rsidRDefault="004A21C4" w:rsidP="004A21C4">
      <w:pPr>
        <w:rPr>
          <w:b/>
          <w:bCs/>
          <w:i/>
          <w:sz w:val="28"/>
          <w:szCs w:val="28"/>
        </w:rPr>
      </w:pPr>
      <w:r>
        <w:rPr>
          <w:b/>
          <w:bCs/>
          <w:i/>
          <w:sz w:val="28"/>
          <w:szCs w:val="28"/>
        </w:rPr>
        <w:t>3</w:t>
      </w:r>
      <w:r w:rsidRPr="00067099">
        <w:rPr>
          <w:b/>
          <w:bCs/>
          <w:i/>
          <w:sz w:val="28"/>
          <w:szCs w:val="28"/>
        </w:rPr>
        <w:t>.</w:t>
      </w:r>
    </w:p>
    <w:p w:rsidR="004A21C4" w:rsidRPr="0093463D" w:rsidRDefault="004A21C4" w:rsidP="004A21C4">
      <w:pPr>
        <w:rPr>
          <w:i/>
        </w:rPr>
      </w:pPr>
      <w:r w:rsidRPr="0093463D">
        <w:rPr>
          <w:i/>
        </w:rPr>
        <w:t>Logo de l’établissement</w:t>
      </w:r>
    </w:p>
    <w:p w:rsidR="004A21C4" w:rsidRDefault="004A21C4" w:rsidP="004A21C4">
      <w:pPr>
        <w:rPr>
          <w:b/>
        </w:rPr>
      </w:pPr>
    </w:p>
    <w:p w:rsidR="004A21C4" w:rsidRPr="0093463D" w:rsidRDefault="004A21C4" w:rsidP="004A21C4">
      <w:pPr>
        <w:pBdr>
          <w:top w:val="single" w:sz="8" w:space="1" w:color="auto"/>
          <w:left w:val="single" w:sz="8" w:space="4" w:color="auto"/>
          <w:bottom w:val="single" w:sz="8" w:space="1" w:color="auto"/>
          <w:right w:val="single" w:sz="8" w:space="4" w:color="auto"/>
        </w:pBdr>
        <w:jc w:val="center"/>
        <w:rPr>
          <w:sz w:val="28"/>
          <w:szCs w:val="28"/>
        </w:rPr>
      </w:pPr>
      <w:r w:rsidRPr="0093463D">
        <w:rPr>
          <w:sz w:val="28"/>
          <w:szCs w:val="28"/>
        </w:rPr>
        <w:t xml:space="preserve">CONSENTEMENT À LA COMMUNICATION DE RENSEIGNEMENTS </w:t>
      </w:r>
    </w:p>
    <w:p w:rsidR="004A21C4" w:rsidRPr="0093463D" w:rsidRDefault="004A21C4" w:rsidP="004A21C4">
      <w:pPr>
        <w:pBdr>
          <w:top w:val="single" w:sz="8" w:space="1" w:color="auto"/>
          <w:left w:val="single" w:sz="8" w:space="4" w:color="auto"/>
          <w:bottom w:val="single" w:sz="8" w:space="1" w:color="auto"/>
          <w:right w:val="single" w:sz="8" w:space="4" w:color="auto"/>
        </w:pBdr>
        <w:jc w:val="center"/>
        <w:rPr>
          <w:sz w:val="28"/>
          <w:szCs w:val="28"/>
        </w:rPr>
      </w:pPr>
      <w:r w:rsidRPr="0093463D">
        <w:rPr>
          <w:sz w:val="28"/>
          <w:szCs w:val="28"/>
        </w:rPr>
        <w:t>ENTRE ÉTABLISSEMENTS D’ÉTUDES SUPÉRIEURES*</w:t>
      </w:r>
    </w:p>
    <w:p w:rsidR="004A21C4" w:rsidRDefault="004A21C4" w:rsidP="004A21C4">
      <w:pPr>
        <w:jc w:val="center"/>
        <w:rPr>
          <w:i/>
          <w:szCs w:val="22"/>
        </w:rPr>
      </w:pPr>
    </w:p>
    <w:p w:rsidR="004A21C4" w:rsidRPr="0093463D" w:rsidRDefault="004A21C4" w:rsidP="004A21C4">
      <w:pPr>
        <w:jc w:val="center"/>
        <w:rPr>
          <w:i/>
          <w:szCs w:val="22"/>
        </w:rPr>
      </w:pPr>
      <w:r w:rsidRPr="0093463D">
        <w:rPr>
          <w:i/>
          <w:szCs w:val="22"/>
        </w:rPr>
        <w:t>Identification de la personne concernée par la communication de renseignements personnels :</w:t>
      </w:r>
    </w:p>
    <w:p w:rsidR="004A21C4" w:rsidRDefault="004A21C4" w:rsidP="004A21C4"/>
    <w:p w:rsidR="004A21C4" w:rsidRPr="00122079" w:rsidRDefault="004A21C4" w:rsidP="004A21C4">
      <w:pPr>
        <w:rPr>
          <w:sz w:val="20"/>
          <w:szCs w:val="20"/>
        </w:rPr>
      </w:pPr>
      <w:r w:rsidRPr="00122079">
        <w:rPr>
          <w:smallCaps/>
          <w:sz w:val="20"/>
          <w:szCs w:val="20"/>
        </w:rPr>
        <w:t>Nom </w:t>
      </w:r>
      <w:r w:rsidRPr="00122079">
        <w:rPr>
          <w:sz w:val="20"/>
          <w:szCs w:val="20"/>
        </w:rPr>
        <w:t>: ___________________________________</w:t>
      </w:r>
      <w:r>
        <w:rPr>
          <w:sz w:val="20"/>
          <w:szCs w:val="20"/>
        </w:rPr>
        <w:t>_______</w:t>
      </w:r>
      <w:r w:rsidRPr="00122079">
        <w:rPr>
          <w:sz w:val="20"/>
          <w:szCs w:val="20"/>
        </w:rPr>
        <w:t>________</w:t>
      </w:r>
      <w:r w:rsidRPr="00122079">
        <w:rPr>
          <w:sz w:val="20"/>
          <w:szCs w:val="20"/>
        </w:rPr>
        <w:tab/>
      </w:r>
      <w:r w:rsidRPr="00122079">
        <w:rPr>
          <w:smallCaps/>
          <w:sz w:val="20"/>
          <w:szCs w:val="20"/>
        </w:rPr>
        <w:t>Prénom</w:t>
      </w:r>
      <w:r w:rsidRPr="00122079">
        <w:rPr>
          <w:sz w:val="20"/>
          <w:szCs w:val="20"/>
        </w:rPr>
        <w:t> : ______________</w:t>
      </w:r>
      <w:r>
        <w:rPr>
          <w:sz w:val="20"/>
          <w:szCs w:val="20"/>
        </w:rPr>
        <w:t>_______</w:t>
      </w:r>
      <w:r w:rsidRPr="00122079">
        <w:rPr>
          <w:sz w:val="20"/>
          <w:szCs w:val="20"/>
        </w:rPr>
        <w:t>_____________________________________</w:t>
      </w:r>
    </w:p>
    <w:p w:rsidR="004A21C4" w:rsidRPr="00122079" w:rsidRDefault="004A21C4" w:rsidP="004A21C4">
      <w:pPr>
        <w:rPr>
          <w:sz w:val="20"/>
          <w:szCs w:val="20"/>
        </w:rPr>
      </w:pPr>
    </w:p>
    <w:p w:rsidR="004A21C4" w:rsidRPr="00122079" w:rsidRDefault="004A21C4" w:rsidP="004A21C4">
      <w:pPr>
        <w:rPr>
          <w:sz w:val="20"/>
          <w:szCs w:val="20"/>
        </w:rPr>
      </w:pPr>
      <w:r w:rsidRPr="00122079">
        <w:rPr>
          <w:smallCaps/>
          <w:sz w:val="20"/>
          <w:szCs w:val="20"/>
        </w:rPr>
        <w:t>Date de naissance</w:t>
      </w:r>
      <w:r w:rsidRPr="00122079">
        <w:rPr>
          <w:sz w:val="20"/>
          <w:szCs w:val="20"/>
        </w:rPr>
        <w:t xml:space="preserve"> (</w:t>
      </w:r>
      <w:r w:rsidRPr="00122079">
        <w:rPr>
          <w:i/>
          <w:sz w:val="20"/>
          <w:szCs w:val="20"/>
        </w:rPr>
        <w:t>an/mois/jour</w:t>
      </w:r>
      <w:r w:rsidRPr="00122079">
        <w:rPr>
          <w:sz w:val="20"/>
          <w:szCs w:val="20"/>
        </w:rPr>
        <w:t>): ___________</w:t>
      </w:r>
      <w:r>
        <w:rPr>
          <w:sz w:val="20"/>
          <w:szCs w:val="20"/>
        </w:rPr>
        <w:t>_____</w:t>
      </w:r>
      <w:r w:rsidRPr="00122079">
        <w:rPr>
          <w:sz w:val="20"/>
          <w:szCs w:val="20"/>
        </w:rPr>
        <w:t xml:space="preserve">________ </w:t>
      </w:r>
      <w:r w:rsidRPr="00122079">
        <w:rPr>
          <w:smallCaps/>
          <w:sz w:val="20"/>
          <w:szCs w:val="20"/>
        </w:rPr>
        <w:t>Code permanent</w:t>
      </w:r>
      <w:r w:rsidRPr="00122079">
        <w:rPr>
          <w:sz w:val="20"/>
          <w:szCs w:val="20"/>
        </w:rPr>
        <w:t> : ______</w:t>
      </w:r>
      <w:r>
        <w:rPr>
          <w:sz w:val="20"/>
          <w:szCs w:val="20"/>
        </w:rPr>
        <w:t>________</w:t>
      </w:r>
      <w:r w:rsidRPr="00122079">
        <w:rPr>
          <w:sz w:val="20"/>
          <w:szCs w:val="20"/>
        </w:rPr>
        <w:t>________________ (f</w:t>
      </w:r>
      <w:r w:rsidRPr="00122079">
        <w:rPr>
          <w:i/>
          <w:sz w:val="20"/>
          <w:szCs w:val="20"/>
        </w:rPr>
        <w:t>acultatif</w:t>
      </w:r>
      <w:r w:rsidRPr="00122079">
        <w:rPr>
          <w:sz w:val="20"/>
          <w:szCs w:val="20"/>
        </w:rPr>
        <w:t xml:space="preserve">)                        </w:t>
      </w:r>
    </w:p>
    <w:p w:rsidR="004A21C4" w:rsidRPr="0080741E" w:rsidRDefault="004A21C4" w:rsidP="004A21C4">
      <w:pPr>
        <w:rPr>
          <w:sz w:val="16"/>
          <w:szCs w:val="16"/>
        </w:rPr>
      </w:pPr>
    </w:p>
    <w:p w:rsidR="004A21C4" w:rsidRPr="00C56573" w:rsidRDefault="004A21C4" w:rsidP="004A21C4">
      <w:pPr>
        <w:spacing w:line="240" w:lineRule="auto"/>
        <w:rPr>
          <w:sz w:val="20"/>
          <w:szCs w:val="20"/>
        </w:rPr>
      </w:pPr>
      <w:r w:rsidRPr="00C56573">
        <w:rPr>
          <w:b/>
          <w:smallCaps/>
          <w:sz w:val="20"/>
          <w:szCs w:val="20"/>
        </w:rPr>
        <w:t>But de cette demande</w:t>
      </w:r>
      <w:r w:rsidRPr="00C56573">
        <w:rPr>
          <w:b/>
          <w:sz w:val="20"/>
          <w:szCs w:val="20"/>
        </w:rPr>
        <w:t xml:space="preserve"> : </w:t>
      </w:r>
      <w:r w:rsidRPr="00C56573">
        <w:rPr>
          <w:sz w:val="20"/>
          <w:szCs w:val="20"/>
        </w:rPr>
        <w:t>cette demande de consentement vise à permettre le transfert de certains éléments de votre dossier des services adaptés. Les intervenant(e)s de votre établissement travailleront de concert pour vous offrir des services continus, personnalisés et complémentaires. Pour ce faire, ils (elles) auront besoin d’échanger de l’information pour mieux comprendre votre situation et ainsi, vous offrir un service qui répondra à vos besoins. Notez que ce consentement à la communication de renseignements ne s’applique que pour l’offre de services. L’information détenue ne sera, en aucun cas, utilisée à d’autres fins.</w:t>
      </w:r>
    </w:p>
    <w:p w:rsidR="004A21C4" w:rsidRPr="007F3B0A" w:rsidRDefault="004A21C4" w:rsidP="004A21C4">
      <w:pPr>
        <w:spacing w:line="240" w:lineRule="auto"/>
        <w:rPr>
          <w:sz w:val="20"/>
          <w:szCs w:val="20"/>
        </w:rPr>
      </w:pPr>
      <w:r w:rsidRPr="007F3B0A">
        <w:rPr>
          <w:sz w:val="20"/>
          <w:szCs w:val="20"/>
        </w:rPr>
        <w:t>Je consens à ce que les éléments suivants soient transmis :</w:t>
      </w:r>
    </w:p>
    <w:p w:rsidR="004A21C4" w:rsidRPr="00AC56E9" w:rsidRDefault="004A21C4" w:rsidP="004A21C4">
      <w:pPr>
        <w:rPr>
          <w:sz w:val="16"/>
          <w:szCs w:val="16"/>
        </w:rPr>
      </w:pPr>
    </w:p>
    <w:p w:rsidR="004A21C4" w:rsidRPr="003447F7" w:rsidRDefault="004A21C4" w:rsidP="004A21C4">
      <w:pPr>
        <w:numPr>
          <w:ins w:id="2" w:author="Daniel Ducharme" w:date="2010-11-04T10:17:00Z"/>
        </w:numPr>
        <w:tabs>
          <w:tab w:val="left" w:pos="2880"/>
        </w:tabs>
        <w:spacing w:line="240" w:lineRule="auto"/>
        <w:ind w:firstLine="2434"/>
        <w:rPr>
          <w:b/>
        </w:rPr>
      </w:pPr>
      <w:r w:rsidRPr="00B13D26">
        <w:rPr>
          <w:rFonts w:ascii="Arial Narrow" w:hAnsi="Arial Narrow"/>
          <w:b/>
          <w:smallCaps/>
          <w:sz w:val="18"/>
          <w:szCs w:val="18"/>
        </w:rPr>
        <w:fldChar w:fldCharType="begin">
          <w:ffData>
            <w:name w:val="CaseACocher2"/>
            <w:enabled/>
            <w:calcOnExit w:val="0"/>
            <w:checkBox>
              <w:sizeAuto/>
              <w:default w:val="0"/>
            </w:checkBox>
          </w:ffData>
        </w:fldChar>
      </w:r>
      <w:r w:rsidRPr="00B13D26">
        <w:rPr>
          <w:rFonts w:ascii="Arial Narrow" w:hAnsi="Arial Narrow"/>
          <w:b/>
          <w:smallCaps/>
          <w:sz w:val="18"/>
          <w:szCs w:val="18"/>
        </w:rPr>
        <w:instrText xml:space="preserve"> FORMCHECKBOX </w:instrText>
      </w:r>
      <w:r>
        <w:rPr>
          <w:rFonts w:ascii="Arial Narrow" w:hAnsi="Arial Narrow"/>
          <w:b/>
          <w:smallCaps/>
          <w:sz w:val="18"/>
          <w:szCs w:val="18"/>
        </w:rPr>
      </w:r>
      <w:r>
        <w:rPr>
          <w:rFonts w:ascii="Arial Narrow" w:hAnsi="Arial Narrow"/>
          <w:b/>
          <w:smallCaps/>
          <w:sz w:val="18"/>
          <w:szCs w:val="18"/>
        </w:rPr>
        <w:fldChar w:fldCharType="separate"/>
      </w:r>
      <w:r w:rsidRPr="00B13D26">
        <w:rPr>
          <w:rFonts w:ascii="Arial Narrow" w:hAnsi="Arial Narrow"/>
          <w:b/>
          <w:smallCaps/>
          <w:sz w:val="18"/>
          <w:szCs w:val="18"/>
        </w:rPr>
        <w:fldChar w:fldCharType="end"/>
      </w:r>
      <w:r>
        <w:rPr>
          <w:rFonts w:ascii="Arial Narrow" w:hAnsi="Arial Narrow"/>
          <w:b/>
          <w:smallCaps/>
          <w:sz w:val="18"/>
          <w:szCs w:val="18"/>
        </w:rPr>
        <w:tab/>
      </w:r>
      <w:r w:rsidRPr="00C56573">
        <w:rPr>
          <w:smallCaps/>
        </w:rPr>
        <w:t>résumé de mes besoins en lien avec ma situation de handicap</w:t>
      </w:r>
    </w:p>
    <w:p w:rsidR="004A21C4" w:rsidRPr="00373AEB" w:rsidRDefault="004A21C4" w:rsidP="004A21C4">
      <w:pPr>
        <w:tabs>
          <w:tab w:val="left" w:pos="2880"/>
        </w:tabs>
        <w:spacing w:line="240" w:lineRule="auto"/>
        <w:ind w:firstLine="2434"/>
        <w:rPr>
          <w:rFonts w:ascii="Arial Narrow" w:hAnsi="Arial Narrow"/>
          <w:b/>
          <w:smallCaps/>
          <w:sz w:val="18"/>
          <w:szCs w:val="18"/>
        </w:rPr>
      </w:pPr>
      <w:r w:rsidRPr="00373AEB">
        <w:rPr>
          <w:rFonts w:ascii="Arial Narrow" w:hAnsi="Arial Narrow"/>
          <w:b/>
          <w:smallCaps/>
          <w:sz w:val="18"/>
          <w:szCs w:val="18"/>
        </w:rPr>
        <w:fldChar w:fldCharType="begin">
          <w:ffData>
            <w:name w:val="CaseACocher2"/>
            <w:enabled/>
            <w:calcOnExit w:val="0"/>
            <w:checkBox>
              <w:sizeAuto/>
              <w:default w:val="0"/>
            </w:checkBox>
          </w:ffData>
        </w:fldChar>
      </w:r>
      <w:r w:rsidRPr="00373AEB">
        <w:rPr>
          <w:rFonts w:ascii="Arial Narrow" w:hAnsi="Arial Narrow"/>
          <w:b/>
          <w:smallCaps/>
          <w:sz w:val="18"/>
          <w:szCs w:val="18"/>
        </w:rPr>
        <w:instrText xml:space="preserve"> FORMCHECKBOX </w:instrText>
      </w:r>
      <w:r>
        <w:rPr>
          <w:rFonts w:ascii="Arial Narrow" w:hAnsi="Arial Narrow"/>
          <w:b/>
          <w:smallCaps/>
          <w:sz w:val="18"/>
          <w:szCs w:val="18"/>
        </w:rPr>
      </w:r>
      <w:r>
        <w:rPr>
          <w:rFonts w:ascii="Arial Narrow" w:hAnsi="Arial Narrow"/>
          <w:b/>
          <w:smallCaps/>
          <w:sz w:val="18"/>
          <w:szCs w:val="18"/>
        </w:rPr>
        <w:fldChar w:fldCharType="separate"/>
      </w:r>
      <w:r w:rsidRPr="00373AEB">
        <w:rPr>
          <w:rFonts w:ascii="Arial Narrow" w:hAnsi="Arial Narrow"/>
          <w:b/>
          <w:smallCaps/>
          <w:sz w:val="18"/>
          <w:szCs w:val="18"/>
        </w:rPr>
        <w:fldChar w:fldCharType="end"/>
      </w:r>
      <w:r>
        <w:rPr>
          <w:rFonts w:ascii="Arial Narrow" w:hAnsi="Arial Narrow"/>
          <w:b/>
          <w:smallCaps/>
          <w:sz w:val="18"/>
          <w:szCs w:val="18"/>
        </w:rPr>
        <w:tab/>
      </w:r>
      <w:r w:rsidRPr="00C56573">
        <w:rPr>
          <w:smallCaps/>
        </w:rPr>
        <w:t>historique des services déjà dispensés</w:t>
      </w:r>
    </w:p>
    <w:p w:rsidR="004A21C4" w:rsidRPr="00373AEB" w:rsidRDefault="004A21C4" w:rsidP="004A21C4">
      <w:pPr>
        <w:tabs>
          <w:tab w:val="left" w:pos="2880"/>
        </w:tabs>
        <w:spacing w:line="240" w:lineRule="auto"/>
        <w:ind w:firstLine="2434"/>
        <w:rPr>
          <w:rFonts w:ascii="Arial Narrow" w:hAnsi="Arial Narrow"/>
          <w:b/>
          <w:smallCaps/>
          <w:sz w:val="18"/>
          <w:szCs w:val="18"/>
        </w:rPr>
      </w:pPr>
      <w:r w:rsidRPr="00373AEB">
        <w:rPr>
          <w:rFonts w:ascii="Arial Narrow" w:hAnsi="Arial Narrow"/>
          <w:b/>
          <w:smallCaps/>
          <w:sz w:val="18"/>
          <w:szCs w:val="18"/>
        </w:rPr>
        <w:fldChar w:fldCharType="begin">
          <w:ffData>
            <w:name w:val="CaseACocher2"/>
            <w:enabled/>
            <w:calcOnExit w:val="0"/>
            <w:checkBox>
              <w:sizeAuto/>
              <w:default w:val="0"/>
            </w:checkBox>
          </w:ffData>
        </w:fldChar>
      </w:r>
      <w:r w:rsidRPr="00373AEB">
        <w:rPr>
          <w:rFonts w:ascii="Arial Narrow" w:hAnsi="Arial Narrow"/>
          <w:b/>
          <w:smallCaps/>
          <w:sz w:val="18"/>
          <w:szCs w:val="18"/>
        </w:rPr>
        <w:instrText xml:space="preserve"> FORMCHECKBOX </w:instrText>
      </w:r>
      <w:r>
        <w:rPr>
          <w:rFonts w:ascii="Arial Narrow" w:hAnsi="Arial Narrow"/>
          <w:b/>
          <w:smallCaps/>
          <w:sz w:val="18"/>
          <w:szCs w:val="18"/>
        </w:rPr>
      </w:r>
      <w:r>
        <w:rPr>
          <w:rFonts w:ascii="Arial Narrow" w:hAnsi="Arial Narrow"/>
          <w:b/>
          <w:smallCaps/>
          <w:sz w:val="18"/>
          <w:szCs w:val="18"/>
        </w:rPr>
        <w:fldChar w:fldCharType="separate"/>
      </w:r>
      <w:r w:rsidRPr="00373AEB">
        <w:rPr>
          <w:rFonts w:ascii="Arial Narrow" w:hAnsi="Arial Narrow"/>
          <w:b/>
          <w:smallCaps/>
          <w:sz w:val="18"/>
          <w:szCs w:val="18"/>
        </w:rPr>
        <w:fldChar w:fldCharType="end"/>
      </w:r>
      <w:r>
        <w:rPr>
          <w:rFonts w:ascii="Arial Narrow" w:hAnsi="Arial Narrow"/>
          <w:b/>
          <w:smallCaps/>
          <w:sz w:val="18"/>
          <w:szCs w:val="18"/>
        </w:rPr>
        <w:tab/>
      </w:r>
      <w:r w:rsidRPr="00C56573">
        <w:rPr>
          <w:smallCaps/>
        </w:rPr>
        <w:t>résumé des interventions antérieures et actuelles</w:t>
      </w:r>
    </w:p>
    <w:p w:rsidR="004A21C4" w:rsidRDefault="004A21C4" w:rsidP="004A21C4">
      <w:pPr>
        <w:tabs>
          <w:tab w:val="left" w:pos="2880"/>
        </w:tabs>
        <w:spacing w:line="240" w:lineRule="auto"/>
        <w:ind w:firstLine="2434"/>
      </w:pPr>
      <w:r w:rsidRPr="007D1DF0">
        <w:rPr>
          <w:noProof/>
          <w:sz w:val="16"/>
          <w:szCs w:val="16"/>
          <w:lang w:val="en-US"/>
        </w:rPr>
        <w:pict>
          <v:shapetype id="_x0000_t32" coordsize="21600,21600" o:spt="32" o:oned="t" path="m,l21600,21600e" filled="f">
            <v:path arrowok="t" fillok="f" o:connecttype="none"/>
            <o:lock v:ext="edit" shapetype="t"/>
          </v:shapetype>
          <v:shape id="_x0000_s1042" type="#_x0000_t32" style="position:absolute;left:0;text-align:left;margin-left:221.25pt;margin-top:12.1pt;width:247.2pt;height:.05pt;z-index:251676672" o:connectortype="straight" strokeweight=".5pt"/>
        </w:pict>
      </w:r>
      <w:r w:rsidRPr="00373AEB">
        <w:rPr>
          <w:rFonts w:ascii="Arial Narrow" w:hAnsi="Arial Narrow"/>
          <w:b/>
          <w:smallCaps/>
          <w:sz w:val="18"/>
          <w:szCs w:val="18"/>
        </w:rPr>
        <w:fldChar w:fldCharType="begin">
          <w:ffData>
            <w:name w:val="CaseACocher2"/>
            <w:enabled/>
            <w:calcOnExit w:val="0"/>
            <w:checkBox>
              <w:sizeAuto/>
              <w:default w:val="0"/>
            </w:checkBox>
          </w:ffData>
        </w:fldChar>
      </w:r>
      <w:r w:rsidRPr="00373AEB">
        <w:rPr>
          <w:rFonts w:ascii="Arial Narrow" w:hAnsi="Arial Narrow"/>
          <w:b/>
          <w:smallCaps/>
          <w:sz w:val="18"/>
          <w:szCs w:val="18"/>
        </w:rPr>
        <w:instrText xml:space="preserve"> FORMCHECKBOX </w:instrText>
      </w:r>
      <w:r>
        <w:rPr>
          <w:rFonts w:ascii="Arial Narrow" w:hAnsi="Arial Narrow"/>
          <w:b/>
          <w:smallCaps/>
          <w:sz w:val="18"/>
          <w:szCs w:val="18"/>
        </w:rPr>
      </w:r>
      <w:r>
        <w:rPr>
          <w:rFonts w:ascii="Arial Narrow" w:hAnsi="Arial Narrow"/>
          <w:b/>
          <w:smallCaps/>
          <w:sz w:val="18"/>
          <w:szCs w:val="18"/>
        </w:rPr>
        <w:fldChar w:fldCharType="separate"/>
      </w:r>
      <w:r w:rsidRPr="00373AEB">
        <w:rPr>
          <w:rFonts w:ascii="Arial Narrow" w:hAnsi="Arial Narrow"/>
          <w:b/>
          <w:smallCaps/>
          <w:sz w:val="18"/>
          <w:szCs w:val="18"/>
        </w:rPr>
        <w:fldChar w:fldCharType="end"/>
      </w:r>
      <w:r>
        <w:rPr>
          <w:rFonts w:ascii="Arial Narrow" w:hAnsi="Arial Narrow"/>
          <w:b/>
          <w:smallCaps/>
          <w:sz w:val="18"/>
          <w:szCs w:val="18"/>
        </w:rPr>
        <w:tab/>
      </w:r>
      <w:r w:rsidRPr="00C56573">
        <w:rPr>
          <w:smallCaps/>
        </w:rPr>
        <w:t>autre (</w:t>
      </w:r>
      <w:r w:rsidRPr="007F3B0A">
        <w:rPr>
          <w:i/>
          <w:sz w:val="18"/>
          <w:szCs w:val="18"/>
        </w:rPr>
        <w:t>préciser</w:t>
      </w:r>
      <w:r w:rsidRPr="00C56573">
        <w:rPr>
          <w:smallCaps/>
        </w:rPr>
        <w:t>)</w:t>
      </w:r>
      <w:r>
        <w:rPr>
          <w:smallCaps/>
        </w:rPr>
        <w:t> :</w:t>
      </w:r>
      <w:r>
        <w:rPr>
          <w:rFonts w:ascii="Arial Narrow" w:hAnsi="Arial Narrow"/>
          <w:smallCaps/>
          <w:sz w:val="18"/>
          <w:szCs w:val="18"/>
        </w:rPr>
        <w:t xml:space="preserve"> </w:t>
      </w:r>
    </w:p>
    <w:p w:rsidR="004A21C4" w:rsidRPr="0089799E" w:rsidRDefault="004A21C4" w:rsidP="004A21C4">
      <w:pPr>
        <w:rPr>
          <w:sz w:val="16"/>
          <w:szCs w:val="16"/>
        </w:rPr>
      </w:pPr>
    </w:p>
    <w:p w:rsidR="004A21C4" w:rsidRPr="00122079" w:rsidRDefault="004A21C4" w:rsidP="004A21C4">
      <w:pPr>
        <w:ind w:left="2430" w:hanging="2430"/>
        <w:rPr>
          <w:sz w:val="20"/>
          <w:szCs w:val="20"/>
        </w:rPr>
      </w:pPr>
      <w:r w:rsidRPr="007D1DF0">
        <w:rPr>
          <w:noProof/>
          <w:sz w:val="20"/>
          <w:szCs w:val="20"/>
          <w:lang w:val="en-US"/>
        </w:rPr>
        <w:pict>
          <v:shape id="_x0000_s1040" type="#_x0000_t32" style="position:absolute;left:0;text-align:left;margin-left:120.65pt;margin-top:12.5pt;width:347.8pt;height:.1pt;z-index:251674624" o:connectortype="straight" strokeweight=".5pt"/>
        </w:pict>
      </w:r>
      <w:r w:rsidRPr="00122079">
        <w:rPr>
          <w:sz w:val="20"/>
          <w:szCs w:val="20"/>
        </w:rPr>
        <w:t xml:space="preserve">En conséquence, j’autorise : </w:t>
      </w:r>
    </w:p>
    <w:p w:rsidR="004A21C4" w:rsidRDefault="004A21C4" w:rsidP="004A21C4">
      <w:pPr>
        <w:rPr>
          <w:sz w:val="18"/>
          <w:szCs w:val="18"/>
        </w:rPr>
      </w:pPr>
      <w:r w:rsidRPr="00CA2B1F">
        <w:rPr>
          <w:sz w:val="18"/>
          <w:szCs w:val="18"/>
          <w:vertAlign w:val="subscript"/>
        </w:rPr>
        <w:tab/>
      </w:r>
      <w:r>
        <w:rPr>
          <w:sz w:val="18"/>
          <w:szCs w:val="18"/>
          <w:vertAlign w:val="subscript"/>
        </w:rPr>
        <w:tab/>
      </w:r>
      <w:r>
        <w:rPr>
          <w:sz w:val="18"/>
          <w:szCs w:val="18"/>
          <w:vertAlign w:val="subscript"/>
        </w:rPr>
        <w:tab/>
      </w:r>
      <w:r>
        <w:rPr>
          <w:sz w:val="18"/>
          <w:szCs w:val="18"/>
          <w:vertAlign w:val="subscript"/>
        </w:rPr>
        <w:tab/>
      </w:r>
      <w:r>
        <w:rPr>
          <w:sz w:val="18"/>
          <w:szCs w:val="18"/>
          <w:vertAlign w:val="subscript"/>
        </w:rPr>
        <w:tab/>
      </w:r>
      <w:r>
        <w:rPr>
          <w:sz w:val="18"/>
          <w:szCs w:val="18"/>
          <w:vertAlign w:val="subscript"/>
        </w:rPr>
        <w:tab/>
      </w:r>
      <w:r>
        <w:rPr>
          <w:sz w:val="18"/>
          <w:szCs w:val="18"/>
          <w:vertAlign w:val="subscript"/>
        </w:rPr>
        <w:tab/>
      </w:r>
      <w:r w:rsidRPr="00CA2B1F">
        <w:rPr>
          <w:sz w:val="18"/>
          <w:szCs w:val="18"/>
        </w:rPr>
        <w:t>(</w:t>
      </w:r>
      <w:r w:rsidRPr="00D277B3">
        <w:rPr>
          <w:i/>
          <w:sz w:val="18"/>
          <w:szCs w:val="18"/>
        </w:rPr>
        <w:t>Nom, titre, institution</w:t>
      </w:r>
      <w:r w:rsidRPr="00CA2B1F">
        <w:rPr>
          <w:sz w:val="18"/>
          <w:szCs w:val="18"/>
        </w:rPr>
        <w:t>)</w:t>
      </w:r>
    </w:p>
    <w:p w:rsidR="004A21C4" w:rsidRPr="00122079" w:rsidRDefault="004A21C4" w:rsidP="004A21C4">
      <w:pPr>
        <w:rPr>
          <w:sz w:val="20"/>
          <w:szCs w:val="20"/>
        </w:rPr>
      </w:pPr>
      <w:r w:rsidRPr="007D1DF0">
        <w:rPr>
          <w:noProof/>
          <w:sz w:val="20"/>
          <w:szCs w:val="20"/>
          <w:lang w:val="en-US"/>
        </w:rPr>
        <w:pict>
          <v:shape id="_x0000_s1041" type="#_x0000_t32" style="position:absolute;margin-left:158.7pt;margin-top:11.6pt;width:309.75pt;height:.05pt;z-index:251675648" o:connectortype="straight" strokeweight=".5pt"/>
        </w:pict>
      </w:r>
      <w:proofErr w:type="gramStart"/>
      <w:r w:rsidRPr="00122079">
        <w:rPr>
          <w:sz w:val="20"/>
          <w:szCs w:val="20"/>
        </w:rPr>
        <w:t>à</w:t>
      </w:r>
      <w:proofErr w:type="gramEnd"/>
      <w:r w:rsidRPr="00122079">
        <w:rPr>
          <w:sz w:val="20"/>
          <w:szCs w:val="20"/>
        </w:rPr>
        <w:t xml:space="preserve"> transférer mon dossier étudiant à</w:t>
      </w:r>
      <w:r>
        <w:rPr>
          <w:sz w:val="20"/>
          <w:szCs w:val="20"/>
        </w:rPr>
        <w:t> :</w:t>
      </w:r>
      <w:r w:rsidRPr="00122079">
        <w:rPr>
          <w:sz w:val="20"/>
          <w:szCs w:val="20"/>
        </w:rPr>
        <w:t xml:space="preserve">  </w:t>
      </w:r>
    </w:p>
    <w:p w:rsidR="004A21C4" w:rsidRPr="008C0938" w:rsidRDefault="004A21C4" w:rsidP="004A21C4">
      <w:pPr>
        <w:rPr>
          <w:sz w:val="18"/>
          <w:szCs w:val="18"/>
        </w:rPr>
      </w:pPr>
      <w:r>
        <w:tab/>
      </w:r>
      <w:r>
        <w:tab/>
        <w:t xml:space="preserve"> </w:t>
      </w:r>
      <w:r>
        <w:tab/>
      </w:r>
      <w:r>
        <w:tab/>
      </w:r>
      <w:r>
        <w:tab/>
      </w:r>
      <w:r>
        <w:tab/>
      </w:r>
      <w:r>
        <w:tab/>
      </w:r>
      <w:r w:rsidRPr="00CA2B1F">
        <w:rPr>
          <w:sz w:val="18"/>
          <w:szCs w:val="18"/>
        </w:rPr>
        <w:t>(</w:t>
      </w:r>
      <w:r w:rsidRPr="00C56573">
        <w:rPr>
          <w:i/>
          <w:sz w:val="18"/>
          <w:szCs w:val="18"/>
        </w:rPr>
        <w:t>Nom, titre, institution</w:t>
      </w:r>
      <w:r w:rsidRPr="00CA2B1F">
        <w:rPr>
          <w:sz w:val="18"/>
          <w:szCs w:val="18"/>
        </w:rPr>
        <w:t>)</w:t>
      </w:r>
    </w:p>
    <w:tbl>
      <w:tblPr>
        <w:tblpPr w:leftFromText="141" w:rightFromText="141" w:vertAnchor="text" w:horzAnchor="margin" w:tblpX="36" w:tblpY="61"/>
        <w:tblOverlap w:val="never"/>
        <w:tblW w:w="0" w:type="auto"/>
        <w:shd w:val="clear" w:color="auto" w:fill="F2F2F2" w:themeFill="background1" w:themeFillShade="F2"/>
        <w:tblLook w:val="00A0"/>
      </w:tblPr>
      <w:tblGrid>
        <w:gridCol w:w="8856"/>
      </w:tblGrid>
      <w:tr w:rsidR="004A21C4" w:rsidRPr="00DD5122" w:rsidTr="007575D0">
        <w:trPr>
          <w:trHeight w:val="2857"/>
        </w:trPr>
        <w:tc>
          <w:tcPr>
            <w:tcW w:w="9612" w:type="dxa"/>
            <w:shd w:val="clear" w:color="auto" w:fill="F2F2F2" w:themeFill="background1" w:themeFillShade="F2"/>
          </w:tcPr>
          <w:p w:rsidR="004A21C4" w:rsidRDefault="004A21C4" w:rsidP="007575D0">
            <w:pPr>
              <w:ind w:left="360"/>
              <w:rPr>
                <w:sz w:val="20"/>
                <w:szCs w:val="20"/>
              </w:rPr>
            </w:pPr>
          </w:p>
          <w:p w:rsidR="004A21C4" w:rsidRPr="005A2957" w:rsidRDefault="004A21C4" w:rsidP="007575D0">
            <w:pPr>
              <w:ind w:left="360"/>
              <w:rPr>
                <w:sz w:val="20"/>
                <w:szCs w:val="20"/>
              </w:rPr>
            </w:pPr>
            <w:r w:rsidRPr="007D1DF0">
              <w:rPr>
                <w:noProof/>
                <w:sz w:val="20"/>
                <w:szCs w:val="20"/>
                <w:lang w:val="en-US"/>
              </w:rPr>
              <w:pict>
                <v:shape id="_x0000_s1026" type="#_x0000_t32" style="position:absolute;left:0;text-align:left;margin-left:124.15pt;margin-top:13.6pt;width:338.95pt;height:.1pt;z-index:251660288" o:connectortype="straight" strokeweight=".5pt"/>
              </w:pict>
            </w:r>
            <w:r w:rsidRPr="005A2957">
              <w:rPr>
                <w:sz w:val="20"/>
                <w:szCs w:val="20"/>
              </w:rPr>
              <w:t xml:space="preserve">Nom de l’étudiant(e) : </w:t>
            </w:r>
          </w:p>
          <w:p w:rsidR="004A21C4" w:rsidRPr="005A2957" w:rsidRDefault="004A21C4" w:rsidP="007575D0">
            <w:pPr>
              <w:spacing w:line="360" w:lineRule="exact"/>
              <w:ind w:left="270" w:right="162" w:firstLine="90"/>
              <w:rPr>
                <w:sz w:val="20"/>
                <w:szCs w:val="20"/>
                <w:u w:val="single"/>
              </w:rPr>
            </w:pPr>
            <w:r w:rsidRPr="007D1DF0">
              <w:rPr>
                <w:noProof/>
                <w:sz w:val="20"/>
                <w:szCs w:val="20"/>
                <w:lang w:val="en-US"/>
              </w:rPr>
              <w:pict>
                <v:shape id="_x0000_s1043" type="#_x0000_t32" style="position:absolute;left:0;text-align:left;margin-left:135.6pt;margin-top:15.3pt;width:327.5pt;height:.1pt;z-index:251677696" o:connectortype="straight" strokeweight=".5pt"/>
              </w:pict>
            </w:r>
            <w:r w:rsidRPr="005A2957">
              <w:rPr>
                <w:sz w:val="20"/>
                <w:szCs w:val="20"/>
              </w:rPr>
              <w:t>Signature de l’étudiant(e</w:t>
            </w:r>
            <w:r>
              <w:rPr>
                <w:sz w:val="20"/>
                <w:szCs w:val="20"/>
              </w:rPr>
              <w:t>)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27" type="#_x0000_t32" style="position:absolute;left:0;text-align:left;margin-left:267.35pt;margin-top:14.1pt;width:195.75pt;height:.05pt;z-index:251661312" o:connectortype="straight" strokeweight=".5pt"/>
              </w:pict>
            </w:r>
            <w:r w:rsidRPr="005A2957">
              <w:rPr>
                <w:sz w:val="20"/>
                <w:szCs w:val="20"/>
              </w:rPr>
              <w:t>Nom du représentant légal de l’étudiant(e) (</w:t>
            </w:r>
            <w:r w:rsidRPr="005A2957">
              <w:rPr>
                <w:i/>
                <w:sz w:val="20"/>
                <w:szCs w:val="20"/>
              </w:rPr>
              <w:t>si nécessaire</w:t>
            </w:r>
            <w:r w:rsidRPr="005A2957">
              <w:rPr>
                <w:sz w:val="20"/>
                <w:szCs w:val="20"/>
              </w:rPr>
              <w:t xml:space="preserve">) :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28" type="#_x0000_t32" style="position:absolute;left:0;text-align:left;margin-left:229.35pt;margin-top:16pt;width:233.75pt;height:0;z-index:251662336" o:connectortype="straight" strokeweight=".5pt"/>
              </w:pict>
            </w:r>
            <w:r w:rsidRPr="005A2957">
              <w:rPr>
                <w:sz w:val="20"/>
                <w:szCs w:val="20"/>
              </w:rPr>
              <w:t>Signature du représentant légal de l’étudiant(e)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29" type="#_x0000_t32" style="position:absolute;left:0;text-align:left;margin-left:170.55pt;margin-top:15.75pt;width:292.55pt;height:0;z-index:251663360" o:connectortype="straight" strokeweight=".5pt"/>
              </w:pict>
            </w:r>
            <w:r w:rsidRPr="005A2957">
              <w:rPr>
                <w:sz w:val="20"/>
                <w:szCs w:val="20"/>
              </w:rPr>
              <w:t>Nom du professionnel(le) (</w:t>
            </w:r>
            <w:r w:rsidRPr="005A2957">
              <w:rPr>
                <w:i/>
                <w:sz w:val="20"/>
                <w:szCs w:val="20"/>
              </w:rPr>
              <w:t>et titre</w:t>
            </w:r>
            <w:r w:rsidRPr="005A2957">
              <w:rPr>
                <w:sz w:val="20"/>
                <w:szCs w:val="20"/>
              </w:rPr>
              <w:t xml:space="preserve">) :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30" type="#_x0000_t32" style="position:absolute;left:0;text-align:left;margin-left:154.6pt;margin-top:14.9pt;width:308.5pt;height:0;z-index:251664384" o:connectortype="straight" strokeweight=".5pt"/>
              </w:pict>
            </w:r>
            <w:r w:rsidRPr="005A2957">
              <w:rPr>
                <w:sz w:val="20"/>
                <w:szCs w:val="20"/>
              </w:rPr>
              <w:t xml:space="preserve">Signature du professionnel(le) : </w:t>
            </w:r>
          </w:p>
          <w:p w:rsidR="004A21C4" w:rsidRPr="005A2957" w:rsidRDefault="004A21C4" w:rsidP="007575D0">
            <w:pPr>
              <w:spacing w:line="360" w:lineRule="exact"/>
              <w:ind w:left="270" w:firstLine="90"/>
              <w:rPr>
                <w:sz w:val="20"/>
                <w:szCs w:val="20"/>
                <w:u w:val="single"/>
              </w:rPr>
            </w:pPr>
            <w:r w:rsidRPr="007D1DF0">
              <w:rPr>
                <w:noProof/>
                <w:sz w:val="20"/>
                <w:szCs w:val="20"/>
                <w:lang w:val="en-US"/>
              </w:rPr>
              <w:pict>
                <v:shape id="_x0000_s1031" type="#_x0000_t32" style="position:absolute;left:0;text-align:left;margin-left:83.95pt;margin-top:13.55pt;width:379.15pt;height:.05pt;z-index:251665408" o:connectortype="straight" strokeweight=".5pt"/>
              </w:pict>
            </w:r>
            <w:r w:rsidRPr="005A2957">
              <w:rPr>
                <w:sz w:val="20"/>
                <w:szCs w:val="20"/>
              </w:rPr>
              <w:t>Établissement : </w:t>
            </w:r>
          </w:p>
          <w:p w:rsidR="004A21C4" w:rsidRPr="00DD5122" w:rsidRDefault="004A21C4" w:rsidP="007575D0">
            <w:pPr>
              <w:spacing w:after="120" w:line="360" w:lineRule="exact"/>
              <w:ind w:left="5400" w:firstLine="86"/>
            </w:pPr>
            <w:r w:rsidRPr="007D1DF0">
              <w:rPr>
                <w:noProof/>
                <w:sz w:val="20"/>
                <w:szCs w:val="20"/>
                <w:lang w:val="en-US"/>
              </w:rPr>
              <w:pict>
                <v:shape id="_x0000_s1032" type="#_x0000_t32" style="position:absolute;left:0;text-align:left;margin-left:310.25pt;margin-top:13.8pt;width:152.85pt;height:.05pt;z-index:251666432" o:connectortype="straight" strokeweight=".5pt"/>
              </w:pict>
            </w:r>
            <w:r w:rsidRPr="005A2957">
              <w:rPr>
                <w:sz w:val="20"/>
                <w:szCs w:val="20"/>
              </w:rPr>
              <w:t>Date :</w:t>
            </w:r>
            <w:r w:rsidRPr="00DD5122">
              <w:t> </w:t>
            </w:r>
          </w:p>
        </w:tc>
      </w:tr>
    </w:tbl>
    <w:p w:rsidR="004A21C4" w:rsidRDefault="004A21C4" w:rsidP="004A21C4">
      <w:pPr>
        <w:pStyle w:val="Notedebasdepage"/>
        <w:rPr>
          <w:i/>
          <w:sz w:val="18"/>
          <w:szCs w:val="18"/>
        </w:rPr>
      </w:pPr>
      <w:r w:rsidRPr="003E6DAA">
        <w:rPr>
          <w:i/>
        </w:rPr>
        <w:t>*</w:t>
      </w:r>
      <w:r w:rsidRPr="00EC7AAA">
        <w:rPr>
          <w:i/>
          <w:sz w:val="18"/>
          <w:szCs w:val="18"/>
        </w:rPr>
        <w:t xml:space="preserve">Cette autorisation est révocable par vous en tout temps, par écrit. </w:t>
      </w:r>
    </w:p>
    <w:p w:rsidR="004A21C4" w:rsidRPr="00EC7AAA" w:rsidRDefault="004A21C4" w:rsidP="004A21C4">
      <w:pPr>
        <w:pStyle w:val="Notedebasdepage"/>
        <w:rPr>
          <w:sz w:val="16"/>
          <w:szCs w:val="16"/>
        </w:rPr>
      </w:pPr>
      <w:r w:rsidRPr="00EC7AAA">
        <w:rPr>
          <w:sz w:val="16"/>
          <w:szCs w:val="16"/>
        </w:rPr>
        <w:t xml:space="preserve">Ce document a été validé par la Commission des droits de la personne et des droits de la jeunesse en juin 2010. Vous pouvez y mettre votre logo, mais nous vous demandons d’en respecter le contenu. Toute modification au contenu annulera la validation de ce document par la commission. </w:t>
      </w:r>
    </w:p>
    <w:p w:rsidR="004A21C4" w:rsidRPr="005B6FA5" w:rsidRDefault="004A21C4" w:rsidP="004A21C4">
      <w:pPr>
        <w:pStyle w:val="Notedebasdepage"/>
      </w:pPr>
      <w:r w:rsidRPr="005B6FA5">
        <w:t xml:space="preserve">FORMULAIRE PRODUIT DANS LE CADRE DES TRAVAUX DU </w:t>
      </w:r>
      <w:r>
        <w:rPr>
          <w:rFonts w:ascii="Times New Roman" w:hAnsi="Times New Roman"/>
          <w:noProof/>
          <w:sz w:val="24"/>
          <w:lang w:eastAsia="fr-CA"/>
        </w:rPr>
        <w:drawing>
          <wp:inline distT="0" distB="0" distL="0" distR="0">
            <wp:extent cx="1209675" cy="333375"/>
            <wp:effectExtent l="19050" t="0" r="9525" b="0"/>
            <wp:docPr id="11" name="Image 1" descr="6B1AA833-2541-4F89-83AA-8208723DD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6B1AA833-2541-4F89-83AA-8208723DD4A2"/>
                    <pic:cNvPicPr>
                      <a:picLocks noChangeAspect="1" noChangeArrowheads="1"/>
                    </pic:cNvPicPr>
                  </pic:nvPicPr>
                  <pic:blipFill>
                    <a:blip r:embed="rId7" cstate="print"/>
                    <a:srcRect/>
                    <a:stretch>
                      <a:fillRect/>
                    </a:stretch>
                  </pic:blipFill>
                  <pic:spPr bwMode="auto">
                    <a:xfrm>
                      <a:off x="0" y="0"/>
                      <a:ext cx="1209675" cy="333375"/>
                    </a:xfrm>
                    <a:prstGeom prst="rect">
                      <a:avLst/>
                    </a:prstGeom>
                    <a:noFill/>
                    <a:ln w="9525">
                      <a:noFill/>
                      <a:miter lim="800000"/>
                      <a:headEnd/>
                      <a:tailEnd/>
                    </a:ln>
                  </pic:spPr>
                </pic:pic>
              </a:graphicData>
            </a:graphic>
          </wp:inline>
        </w:drawing>
      </w:r>
    </w:p>
    <w:p w:rsidR="004A21C4" w:rsidRPr="00067099" w:rsidRDefault="004A21C4" w:rsidP="004A21C4">
      <w:pPr>
        <w:rPr>
          <w:b/>
          <w:bCs/>
          <w:i/>
          <w:sz w:val="28"/>
          <w:szCs w:val="28"/>
        </w:rPr>
      </w:pPr>
      <w:r>
        <w:rPr>
          <w:b/>
          <w:bCs/>
          <w:i/>
          <w:sz w:val="28"/>
          <w:szCs w:val="28"/>
        </w:rPr>
        <w:t>4</w:t>
      </w:r>
      <w:r w:rsidRPr="00067099">
        <w:rPr>
          <w:b/>
          <w:bCs/>
          <w:i/>
          <w:sz w:val="28"/>
          <w:szCs w:val="28"/>
        </w:rPr>
        <w:t>.</w:t>
      </w:r>
    </w:p>
    <w:p w:rsidR="004A21C4" w:rsidRPr="002206DC" w:rsidRDefault="004A21C4" w:rsidP="004A21C4">
      <w:pPr>
        <w:rPr>
          <w:i/>
          <w:noProof/>
          <w:szCs w:val="22"/>
          <w:lang w:eastAsia="fr-CA"/>
        </w:rPr>
      </w:pPr>
      <w:r w:rsidRPr="002206DC">
        <w:rPr>
          <w:i/>
          <w:noProof/>
          <w:szCs w:val="22"/>
          <w:lang w:eastAsia="fr-CA"/>
        </w:rPr>
        <w:t>Logo de l’établissement</w:t>
      </w:r>
    </w:p>
    <w:p w:rsidR="004A21C4" w:rsidRPr="008110A6" w:rsidRDefault="004A21C4" w:rsidP="004A21C4">
      <w:pPr>
        <w:rPr>
          <w:rFonts w:ascii="Times New Roman Bold" w:hAnsi="Times New Roman Bold"/>
          <w:i/>
          <w:noProof/>
          <w:szCs w:val="22"/>
          <w:lang w:eastAsia="fr-CA"/>
        </w:rPr>
      </w:pPr>
    </w:p>
    <w:p w:rsidR="004A21C4" w:rsidRPr="006C1915" w:rsidRDefault="004A21C4" w:rsidP="004A21C4">
      <w:pPr>
        <w:rPr>
          <w:b/>
        </w:rPr>
      </w:pPr>
    </w:p>
    <w:p w:rsidR="004A21C4" w:rsidRDefault="004A21C4" w:rsidP="004A21C4">
      <w:pPr>
        <w:pBdr>
          <w:top w:val="single" w:sz="8" w:space="0" w:color="auto"/>
          <w:left w:val="single" w:sz="8" w:space="4" w:color="auto"/>
          <w:bottom w:val="single" w:sz="8" w:space="1" w:color="auto"/>
          <w:right w:val="single" w:sz="8" w:space="4" w:color="auto"/>
        </w:pBdr>
        <w:jc w:val="center"/>
        <w:rPr>
          <w:sz w:val="28"/>
          <w:szCs w:val="28"/>
        </w:rPr>
      </w:pPr>
      <w:r w:rsidRPr="007F3B0A">
        <w:rPr>
          <w:sz w:val="28"/>
          <w:szCs w:val="28"/>
        </w:rPr>
        <w:t xml:space="preserve">AUTORISATION DE COMMUNICATION DE RENSEIGNEMENTS </w:t>
      </w:r>
    </w:p>
    <w:p w:rsidR="004A21C4" w:rsidRPr="007F3B0A" w:rsidRDefault="004A21C4" w:rsidP="004A21C4">
      <w:pPr>
        <w:pBdr>
          <w:top w:val="single" w:sz="8" w:space="0" w:color="auto"/>
          <w:left w:val="single" w:sz="8" w:space="4" w:color="auto"/>
          <w:bottom w:val="single" w:sz="8" w:space="1" w:color="auto"/>
          <w:right w:val="single" w:sz="8" w:space="4" w:color="auto"/>
        </w:pBdr>
        <w:jc w:val="center"/>
        <w:rPr>
          <w:sz w:val="28"/>
          <w:szCs w:val="28"/>
        </w:rPr>
      </w:pPr>
      <w:r w:rsidRPr="007F3B0A">
        <w:rPr>
          <w:sz w:val="28"/>
          <w:szCs w:val="28"/>
        </w:rPr>
        <w:t>RELATIFS  À MA SITUATION DE HANDICAP</w:t>
      </w:r>
      <w:r>
        <w:rPr>
          <w:sz w:val="28"/>
          <w:szCs w:val="28"/>
        </w:rPr>
        <w:t>*</w:t>
      </w:r>
    </w:p>
    <w:p w:rsidR="004A21C4" w:rsidRDefault="004A21C4" w:rsidP="004A21C4">
      <w:pPr>
        <w:rPr>
          <w:b/>
          <w:u w:val="single"/>
        </w:rPr>
      </w:pPr>
    </w:p>
    <w:p w:rsidR="004A21C4" w:rsidRDefault="004A21C4" w:rsidP="004A21C4">
      <w:pPr>
        <w:spacing w:line="240" w:lineRule="auto"/>
        <w:ind w:left="-90"/>
        <w:rPr>
          <w:szCs w:val="22"/>
        </w:rPr>
      </w:pPr>
      <w:r w:rsidRPr="0029608E">
        <w:rPr>
          <w:b/>
          <w:smallCaps/>
          <w:szCs w:val="22"/>
        </w:rPr>
        <w:t xml:space="preserve">But de cette demande : </w:t>
      </w:r>
      <w:r w:rsidRPr="0029608E">
        <w:rPr>
          <w:szCs w:val="22"/>
        </w:rPr>
        <w:t>Cette demande de consentement vise à per</w:t>
      </w:r>
      <w:r>
        <w:rPr>
          <w:szCs w:val="22"/>
        </w:rPr>
        <w:t xml:space="preserve">mettre l’échange d’information </w:t>
      </w:r>
      <w:r w:rsidRPr="0029608E">
        <w:rPr>
          <w:szCs w:val="22"/>
        </w:rPr>
        <w:t>entre les intervenant(e)s de votre établissement qui travailleront de concert pour vous offrir des services continus, personnalisés et complémentaires.  Pour ce faire, ils (ell</w:t>
      </w:r>
      <w:r>
        <w:rPr>
          <w:szCs w:val="22"/>
        </w:rPr>
        <w:t>es) auront besoin d’information</w:t>
      </w:r>
      <w:r w:rsidRPr="0029608E">
        <w:rPr>
          <w:szCs w:val="22"/>
        </w:rPr>
        <w:t xml:space="preserve"> pour mieux comprendre</w:t>
      </w:r>
      <w:r>
        <w:rPr>
          <w:szCs w:val="22"/>
        </w:rPr>
        <w:t xml:space="preserve"> votre situation et</w:t>
      </w:r>
      <w:r w:rsidRPr="0029608E">
        <w:rPr>
          <w:szCs w:val="22"/>
        </w:rPr>
        <w:t xml:space="preserve"> ainsi, vous offrir un service qui répondra à vos besoins. </w:t>
      </w:r>
    </w:p>
    <w:p w:rsidR="004A21C4" w:rsidRPr="00DF30CC" w:rsidRDefault="004A21C4" w:rsidP="004A21C4">
      <w:pPr>
        <w:spacing w:line="240" w:lineRule="auto"/>
        <w:ind w:left="-90"/>
        <w:rPr>
          <w:szCs w:val="22"/>
        </w:rPr>
      </w:pPr>
      <w:r w:rsidRPr="008110A6">
        <w:rPr>
          <w:i/>
        </w:rPr>
        <w:t xml:space="preserve">Je consens à ce que l’information suivante soit transmise : </w:t>
      </w:r>
    </w:p>
    <w:p w:rsidR="004A21C4" w:rsidRDefault="004A21C4" w:rsidP="004A21C4">
      <w:pPr>
        <w:rPr>
          <w:b/>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138"/>
        <w:gridCol w:w="1260"/>
        <w:gridCol w:w="2250"/>
      </w:tblGrid>
      <w:tr w:rsidR="004A21C4" w:rsidTr="007575D0">
        <w:trPr>
          <w:cantSplit/>
          <w:trHeight w:val="845"/>
        </w:trPr>
        <w:tc>
          <w:tcPr>
            <w:tcW w:w="6138" w:type="dxa"/>
            <w:tcBorders>
              <w:top w:val="single" w:sz="4" w:space="0" w:color="000000"/>
              <w:left w:val="single" w:sz="4" w:space="0" w:color="000000"/>
              <w:bottom w:val="single" w:sz="4" w:space="0" w:color="000000"/>
              <w:right w:val="single" w:sz="4" w:space="0" w:color="000000"/>
            </w:tcBorders>
            <w:vAlign w:val="center"/>
          </w:tcPr>
          <w:p w:rsidR="004A21C4" w:rsidRDefault="004A21C4" w:rsidP="007575D0">
            <w:pPr>
              <w:jc w:val="center"/>
              <w:rPr>
                <w:b/>
                <w:smallCaps/>
              </w:rPr>
            </w:pPr>
            <w:r w:rsidRPr="008110A6">
              <w:rPr>
                <w:b/>
                <w:smallCaps/>
              </w:rPr>
              <w:t xml:space="preserve">Intervenant(e) </w:t>
            </w:r>
            <w:r>
              <w:rPr>
                <w:b/>
                <w:smallCaps/>
              </w:rPr>
              <w:t>s</w:t>
            </w:r>
            <w:r w:rsidRPr="008110A6">
              <w:rPr>
                <w:b/>
                <w:smallCaps/>
              </w:rPr>
              <w:t xml:space="preserve"> autorisé(e) S </w:t>
            </w:r>
          </w:p>
          <w:p w:rsidR="004A21C4" w:rsidRPr="008110A6" w:rsidRDefault="004A21C4" w:rsidP="007575D0">
            <w:pPr>
              <w:jc w:val="center"/>
              <w:rPr>
                <w:b/>
                <w:smallCaps/>
              </w:rPr>
            </w:pPr>
            <w:r w:rsidRPr="008110A6">
              <w:rPr>
                <w:b/>
                <w:smallCaps/>
              </w:rPr>
              <w:t>à recevoir l’information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4A21C4" w:rsidRPr="008110A6" w:rsidRDefault="004A21C4" w:rsidP="007575D0">
            <w:pPr>
              <w:spacing w:line="240" w:lineRule="auto"/>
              <w:jc w:val="center"/>
              <w:rPr>
                <w:i/>
              </w:rPr>
            </w:pPr>
            <w:r w:rsidRPr="008110A6">
              <w:rPr>
                <w:i/>
              </w:rPr>
              <w:t>Vos limitations</w:t>
            </w:r>
          </w:p>
        </w:tc>
        <w:tc>
          <w:tcPr>
            <w:tcW w:w="2250" w:type="dxa"/>
            <w:tcBorders>
              <w:top w:val="single" w:sz="4" w:space="0" w:color="000000"/>
              <w:left w:val="single" w:sz="4" w:space="0" w:color="000000"/>
              <w:bottom w:val="single" w:sz="4" w:space="0" w:color="000000"/>
              <w:right w:val="single" w:sz="4" w:space="0" w:color="000000"/>
            </w:tcBorders>
            <w:vAlign w:val="center"/>
          </w:tcPr>
          <w:p w:rsidR="004A21C4" w:rsidRPr="008110A6" w:rsidRDefault="004A21C4" w:rsidP="007575D0">
            <w:pPr>
              <w:spacing w:line="240" w:lineRule="auto"/>
              <w:jc w:val="center"/>
              <w:rPr>
                <w:i/>
              </w:rPr>
            </w:pPr>
            <w:r w:rsidRPr="008110A6">
              <w:rPr>
                <w:i/>
              </w:rPr>
              <w:t>Vos besoins particuliers</w:t>
            </w:r>
          </w:p>
        </w:tc>
      </w:tr>
      <w:tr w:rsidR="004A21C4" w:rsidTr="007575D0">
        <w:trPr>
          <w:trHeight w:val="576"/>
        </w:trPr>
        <w:tc>
          <w:tcPr>
            <w:tcW w:w="6138" w:type="dxa"/>
            <w:tcBorders>
              <w:top w:val="single" w:sz="4" w:space="0" w:color="000000"/>
              <w:left w:val="single" w:sz="4" w:space="0" w:color="000000"/>
              <w:bottom w:val="single" w:sz="4" w:space="0" w:color="000000"/>
              <w:right w:val="single" w:sz="4" w:space="0" w:color="000000"/>
            </w:tcBorders>
          </w:tcPr>
          <w:p w:rsidR="004A21C4" w:rsidRDefault="004A21C4" w:rsidP="007575D0">
            <w:r>
              <w:t>P</w:t>
            </w:r>
            <w:r w:rsidRPr="007028B9">
              <w:t>rofesseur(e)s</w:t>
            </w:r>
            <w:r>
              <w:t xml:space="preserve"> :   </w:t>
            </w:r>
          </w:p>
          <w:p w:rsidR="004A21C4" w:rsidRPr="0029608E" w:rsidRDefault="004A21C4" w:rsidP="007575D0">
            <w:pPr>
              <w:rPr>
                <w:sz w:val="16"/>
                <w:szCs w:val="16"/>
              </w:rPr>
            </w:pPr>
          </w:p>
          <w:p w:rsidR="004A21C4" w:rsidRPr="00A307E5" w:rsidRDefault="004A21C4" w:rsidP="007575D0">
            <w:r w:rsidRPr="008110A6">
              <w:rPr>
                <w:i/>
              </w:rPr>
              <w:t>Sauf</w:t>
            </w:r>
            <w:r>
              <w:t> :</w:t>
            </w:r>
          </w:p>
        </w:tc>
        <w:tc>
          <w:tcPr>
            <w:tcW w:w="1260" w:type="dxa"/>
            <w:tcBorders>
              <w:top w:val="single" w:sz="4" w:space="0" w:color="000000"/>
              <w:left w:val="single" w:sz="4" w:space="0" w:color="000000"/>
              <w:bottom w:val="single" w:sz="4" w:space="0" w:color="000000"/>
              <w:right w:val="single" w:sz="4" w:space="0" w:color="000000"/>
            </w:tcBorders>
          </w:tcPr>
          <w:p w:rsidR="004A21C4" w:rsidRDefault="004A21C4" w:rsidP="007575D0"/>
        </w:tc>
        <w:tc>
          <w:tcPr>
            <w:tcW w:w="2250" w:type="dxa"/>
            <w:tcBorders>
              <w:top w:val="single" w:sz="4" w:space="0" w:color="000000"/>
              <w:left w:val="single" w:sz="4" w:space="0" w:color="000000"/>
              <w:bottom w:val="single" w:sz="4" w:space="0" w:color="000000"/>
              <w:right w:val="single" w:sz="4" w:space="0" w:color="000000"/>
            </w:tcBorders>
          </w:tcPr>
          <w:p w:rsidR="004A21C4" w:rsidRDefault="004A21C4" w:rsidP="007575D0"/>
        </w:tc>
      </w:tr>
      <w:tr w:rsidR="004A21C4" w:rsidTr="007575D0">
        <w:trPr>
          <w:trHeight w:val="432"/>
        </w:trPr>
        <w:tc>
          <w:tcPr>
            <w:tcW w:w="6138" w:type="dxa"/>
            <w:tcBorders>
              <w:top w:val="single" w:sz="4" w:space="0" w:color="000000"/>
              <w:left w:val="single" w:sz="4" w:space="0" w:color="000000"/>
              <w:bottom w:val="single" w:sz="4" w:space="0" w:color="000000"/>
              <w:right w:val="single" w:sz="4" w:space="0" w:color="000000"/>
            </w:tcBorders>
            <w:vAlign w:val="center"/>
          </w:tcPr>
          <w:p w:rsidR="004A21C4" w:rsidRDefault="004A21C4" w:rsidP="007575D0">
            <w:r>
              <w:t>Responsables de programme :</w:t>
            </w:r>
          </w:p>
        </w:tc>
        <w:tc>
          <w:tcPr>
            <w:tcW w:w="1260" w:type="dxa"/>
            <w:tcBorders>
              <w:top w:val="single" w:sz="4" w:space="0" w:color="000000"/>
              <w:left w:val="single" w:sz="4" w:space="0" w:color="000000"/>
              <w:bottom w:val="single" w:sz="4" w:space="0" w:color="000000"/>
              <w:right w:val="single" w:sz="4" w:space="0" w:color="000000"/>
            </w:tcBorders>
          </w:tcPr>
          <w:p w:rsidR="004A21C4" w:rsidRDefault="004A21C4" w:rsidP="007575D0"/>
        </w:tc>
        <w:tc>
          <w:tcPr>
            <w:tcW w:w="2250" w:type="dxa"/>
            <w:tcBorders>
              <w:top w:val="single" w:sz="4" w:space="0" w:color="000000"/>
              <w:left w:val="single" w:sz="4" w:space="0" w:color="000000"/>
              <w:bottom w:val="single" w:sz="4" w:space="0" w:color="000000"/>
              <w:right w:val="single" w:sz="4" w:space="0" w:color="000000"/>
            </w:tcBorders>
          </w:tcPr>
          <w:p w:rsidR="004A21C4" w:rsidRDefault="004A21C4" w:rsidP="007575D0"/>
        </w:tc>
      </w:tr>
      <w:tr w:rsidR="004A21C4" w:rsidTr="007575D0">
        <w:trPr>
          <w:trHeight w:val="576"/>
        </w:trPr>
        <w:tc>
          <w:tcPr>
            <w:tcW w:w="6138" w:type="dxa"/>
            <w:tcBorders>
              <w:top w:val="single" w:sz="4" w:space="0" w:color="000000"/>
              <w:left w:val="single" w:sz="4" w:space="0" w:color="000000"/>
              <w:bottom w:val="single" w:sz="4" w:space="0" w:color="000000"/>
              <w:right w:val="single" w:sz="4" w:space="0" w:color="000000"/>
            </w:tcBorders>
            <w:vAlign w:val="center"/>
          </w:tcPr>
          <w:p w:rsidR="004A21C4" w:rsidRDefault="004A21C4" w:rsidP="007575D0">
            <w:r>
              <w:t>Intervenant(e)s </w:t>
            </w:r>
            <w:r w:rsidRPr="007028B9">
              <w:t xml:space="preserve"> </w:t>
            </w:r>
            <w:r>
              <w:t>de l’établissement :</w:t>
            </w:r>
          </w:p>
          <w:p w:rsidR="004A21C4" w:rsidRPr="0029608E" w:rsidRDefault="004A21C4" w:rsidP="007575D0">
            <w:pPr>
              <w:rPr>
                <w:sz w:val="16"/>
                <w:szCs w:val="16"/>
              </w:rPr>
            </w:pPr>
          </w:p>
          <w:p w:rsidR="004A21C4" w:rsidRPr="008110A6" w:rsidRDefault="004A21C4" w:rsidP="007575D0">
            <w:pPr>
              <w:rPr>
                <w:i/>
              </w:rPr>
            </w:pPr>
            <w:r w:rsidRPr="008110A6">
              <w:rPr>
                <w:i/>
              </w:rPr>
              <w:t xml:space="preserve">Spécifiez :  </w:t>
            </w:r>
          </w:p>
        </w:tc>
        <w:tc>
          <w:tcPr>
            <w:tcW w:w="1260" w:type="dxa"/>
            <w:tcBorders>
              <w:top w:val="single" w:sz="4" w:space="0" w:color="000000"/>
              <w:left w:val="single" w:sz="4" w:space="0" w:color="000000"/>
              <w:bottom w:val="single" w:sz="4" w:space="0" w:color="000000"/>
              <w:right w:val="single" w:sz="4" w:space="0" w:color="000000"/>
            </w:tcBorders>
          </w:tcPr>
          <w:p w:rsidR="004A21C4" w:rsidRDefault="004A21C4" w:rsidP="007575D0"/>
        </w:tc>
        <w:tc>
          <w:tcPr>
            <w:tcW w:w="2250" w:type="dxa"/>
            <w:tcBorders>
              <w:top w:val="single" w:sz="4" w:space="0" w:color="000000"/>
              <w:left w:val="single" w:sz="4" w:space="0" w:color="000000"/>
              <w:bottom w:val="single" w:sz="4" w:space="0" w:color="000000"/>
              <w:right w:val="single" w:sz="4" w:space="0" w:color="000000"/>
            </w:tcBorders>
          </w:tcPr>
          <w:p w:rsidR="004A21C4" w:rsidRDefault="004A21C4" w:rsidP="007575D0"/>
        </w:tc>
      </w:tr>
      <w:tr w:rsidR="004A21C4" w:rsidTr="007575D0">
        <w:trPr>
          <w:trHeight w:val="432"/>
        </w:trPr>
        <w:tc>
          <w:tcPr>
            <w:tcW w:w="6138" w:type="dxa"/>
            <w:tcBorders>
              <w:top w:val="single" w:sz="4" w:space="0" w:color="000000"/>
              <w:left w:val="single" w:sz="4" w:space="0" w:color="000000"/>
              <w:bottom w:val="single" w:sz="4" w:space="0" w:color="000000"/>
              <w:right w:val="single" w:sz="4" w:space="0" w:color="000000"/>
            </w:tcBorders>
            <w:vAlign w:val="center"/>
          </w:tcPr>
          <w:p w:rsidR="004A21C4" w:rsidRDefault="004A21C4" w:rsidP="007575D0">
            <w:r>
              <w:t xml:space="preserve">Parents : </w:t>
            </w:r>
          </w:p>
        </w:tc>
        <w:tc>
          <w:tcPr>
            <w:tcW w:w="1260" w:type="dxa"/>
            <w:tcBorders>
              <w:top w:val="single" w:sz="4" w:space="0" w:color="000000"/>
              <w:left w:val="single" w:sz="4" w:space="0" w:color="000000"/>
              <w:bottom w:val="single" w:sz="4" w:space="0" w:color="000000"/>
              <w:right w:val="single" w:sz="4" w:space="0" w:color="000000"/>
            </w:tcBorders>
          </w:tcPr>
          <w:p w:rsidR="004A21C4" w:rsidRDefault="004A21C4" w:rsidP="007575D0"/>
        </w:tc>
        <w:tc>
          <w:tcPr>
            <w:tcW w:w="2250" w:type="dxa"/>
            <w:tcBorders>
              <w:top w:val="single" w:sz="4" w:space="0" w:color="000000"/>
              <w:left w:val="single" w:sz="4" w:space="0" w:color="000000"/>
              <w:bottom w:val="single" w:sz="4" w:space="0" w:color="000000"/>
              <w:right w:val="single" w:sz="4" w:space="0" w:color="000000"/>
            </w:tcBorders>
          </w:tcPr>
          <w:p w:rsidR="004A21C4" w:rsidRDefault="004A21C4" w:rsidP="007575D0"/>
        </w:tc>
      </w:tr>
      <w:tr w:rsidR="004A21C4" w:rsidTr="007575D0">
        <w:trPr>
          <w:trHeight w:val="434"/>
        </w:trPr>
        <w:tc>
          <w:tcPr>
            <w:tcW w:w="6138" w:type="dxa"/>
            <w:tcBorders>
              <w:top w:val="single" w:sz="4" w:space="0" w:color="000000"/>
              <w:left w:val="single" w:sz="4" w:space="0" w:color="000000"/>
              <w:bottom w:val="single" w:sz="4" w:space="0" w:color="000000"/>
              <w:right w:val="single" w:sz="4" w:space="0" w:color="000000"/>
            </w:tcBorders>
            <w:vAlign w:val="center"/>
          </w:tcPr>
          <w:p w:rsidR="004A21C4" w:rsidRDefault="004A21C4" w:rsidP="007575D0">
            <w:r>
              <w:t>Autre(s) :</w:t>
            </w:r>
          </w:p>
        </w:tc>
        <w:tc>
          <w:tcPr>
            <w:tcW w:w="1260" w:type="dxa"/>
            <w:tcBorders>
              <w:top w:val="single" w:sz="4" w:space="0" w:color="000000"/>
              <w:left w:val="single" w:sz="4" w:space="0" w:color="000000"/>
              <w:bottom w:val="single" w:sz="4" w:space="0" w:color="000000"/>
              <w:right w:val="single" w:sz="4" w:space="0" w:color="000000"/>
            </w:tcBorders>
          </w:tcPr>
          <w:p w:rsidR="004A21C4" w:rsidRDefault="004A21C4" w:rsidP="007575D0"/>
        </w:tc>
        <w:tc>
          <w:tcPr>
            <w:tcW w:w="2250" w:type="dxa"/>
            <w:tcBorders>
              <w:top w:val="single" w:sz="4" w:space="0" w:color="000000"/>
              <w:left w:val="single" w:sz="4" w:space="0" w:color="000000"/>
              <w:bottom w:val="single" w:sz="4" w:space="0" w:color="000000"/>
              <w:right w:val="single" w:sz="4" w:space="0" w:color="000000"/>
            </w:tcBorders>
          </w:tcPr>
          <w:p w:rsidR="004A21C4" w:rsidRDefault="004A21C4" w:rsidP="007575D0"/>
        </w:tc>
      </w:tr>
    </w:tbl>
    <w:tbl>
      <w:tblPr>
        <w:tblpPr w:leftFromText="141" w:rightFromText="141" w:vertAnchor="text" w:horzAnchor="margin" w:tblpY="209"/>
        <w:tblOverlap w:val="never"/>
        <w:tblW w:w="0" w:type="auto"/>
        <w:shd w:val="clear" w:color="auto" w:fill="F2F2F2" w:themeFill="background1" w:themeFillShade="F2"/>
        <w:tblLook w:val="00A0"/>
      </w:tblPr>
      <w:tblGrid>
        <w:gridCol w:w="8856"/>
      </w:tblGrid>
      <w:tr w:rsidR="004A21C4" w:rsidRPr="00DD5122" w:rsidTr="007575D0">
        <w:trPr>
          <w:trHeight w:val="2857"/>
        </w:trPr>
        <w:tc>
          <w:tcPr>
            <w:tcW w:w="9648" w:type="dxa"/>
            <w:shd w:val="clear" w:color="auto" w:fill="F2F2F2" w:themeFill="background1" w:themeFillShade="F2"/>
          </w:tcPr>
          <w:p w:rsidR="004A21C4" w:rsidRDefault="004A21C4" w:rsidP="007575D0">
            <w:pPr>
              <w:ind w:left="360"/>
              <w:rPr>
                <w:sz w:val="20"/>
                <w:szCs w:val="20"/>
              </w:rPr>
            </w:pPr>
          </w:p>
          <w:p w:rsidR="004A21C4" w:rsidRPr="005A2957" w:rsidRDefault="004A21C4" w:rsidP="007575D0">
            <w:pPr>
              <w:ind w:left="360"/>
              <w:rPr>
                <w:sz w:val="20"/>
                <w:szCs w:val="20"/>
              </w:rPr>
            </w:pPr>
            <w:r w:rsidRPr="007D1DF0">
              <w:rPr>
                <w:noProof/>
                <w:sz w:val="20"/>
                <w:szCs w:val="20"/>
                <w:lang w:val="en-US"/>
              </w:rPr>
              <w:pict>
                <v:shape id="_x0000_s1033" type="#_x0000_t32" style="position:absolute;left:0;text-align:left;margin-left:124.15pt;margin-top:13.6pt;width:338.95pt;height:.1pt;z-index:251667456" o:connectortype="straight" strokeweight=".5pt"/>
              </w:pict>
            </w:r>
            <w:r w:rsidRPr="005A2957">
              <w:rPr>
                <w:sz w:val="20"/>
                <w:szCs w:val="20"/>
              </w:rPr>
              <w:t xml:space="preserve">Nom de l’étudiant(e) : </w:t>
            </w:r>
          </w:p>
          <w:p w:rsidR="004A21C4" w:rsidRPr="005A2957" w:rsidRDefault="004A21C4" w:rsidP="007575D0">
            <w:pPr>
              <w:spacing w:line="360" w:lineRule="exact"/>
              <w:ind w:left="270" w:right="162" w:firstLine="90"/>
              <w:rPr>
                <w:sz w:val="20"/>
                <w:szCs w:val="20"/>
                <w:u w:val="single"/>
              </w:rPr>
            </w:pPr>
            <w:r w:rsidRPr="007D1DF0">
              <w:rPr>
                <w:noProof/>
                <w:sz w:val="20"/>
                <w:szCs w:val="20"/>
                <w:lang w:val="en-US"/>
              </w:rPr>
              <w:pict>
                <v:shape id="_x0000_s1034" type="#_x0000_t32" style="position:absolute;left:0;text-align:left;margin-left:135.6pt;margin-top:15.3pt;width:327.5pt;height:.1pt;z-index:251668480" o:connectortype="straight" strokeweight=".5pt"/>
              </w:pict>
            </w:r>
            <w:r w:rsidRPr="005A2957">
              <w:rPr>
                <w:sz w:val="20"/>
                <w:szCs w:val="20"/>
              </w:rPr>
              <w:t>Signature de l’étudiant(e</w:t>
            </w:r>
            <w:r>
              <w:rPr>
                <w:sz w:val="20"/>
                <w:szCs w:val="20"/>
              </w:rPr>
              <w:t>) :</w:t>
            </w:r>
          </w:p>
          <w:p w:rsidR="004A21C4" w:rsidRPr="00006C96" w:rsidRDefault="004A21C4" w:rsidP="007575D0">
            <w:pPr>
              <w:spacing w:line="360" w:lineRule="exact"/>
              <w:ind w:left="270" w:firstLine="90"/>
              <w:rPr>
                <w:sz w:val="20"/>
                <w:szCs w:val="20"/>
              </w:rPr>
            </w:pPr>
            <w:r>
              <w:rPr>
                <w:sz w:val="20"/>
                <w:szCs w:val="20"/>
              </w:rPr>
              <w:pict>
                <v:shape id="_x0000_s1044" type="#_x0000_t32" style="position:absolute;left:0;text-align:left;margin-left:185pt;margin-top:13.8pt;width:278.1pt;height:.05pt;z-index:251678720" o:connectortype="straight" strokeweight=".5pt"/>
              </w:pict>
            </w:r>
            <w:r w:rsidRPr="00006C96">
              <w:rPr>
                <w:sz w:val="20"/>
                <w:szCs w:val="20"/>
              </w:rPr>
              <w:t>Numéro d’admission de l’étudiant :</w:t>
            </w:r>
            <w:r w:rsidRPr="005A2957">
              <w:rPr>
                <w:sz w:val="20"/>
                <w:szCs w:val="20"/>
              </w:rPr>
              <w:t>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35" type="#_x0000_t32" style="position:absolute;left:0;text-align:left;margin-left:267.35pt;margin-top:14.1pt;width:195.75pt;height:.05pt;z-index:251669504" o:connectortype="straight" strokeweight=".5pt"/>
              </w:pict>
            </w:r>
            <w:r w:rsidRPr="005A2957">
              <w:rPr>
                <w:sz w:val="20"/>
                <w:szCs w:val="20"/>
              </w:rPr>
              <w:t>Nom du représentant légal de l’étudiant(e) (</w:t>
            </w:r>
            <w:r w:rsidRPr="005A2957">
              <w:rPr>
                <w:i/>
                <w:sz w:val="20"/>
                <w:szCs w:val="20"/>
              </w:rPr>
              <w:t>si nécessaire</w:t>
            </w:r>
            <w:r w:rsidRPr="005A2957">
              <w:rPr>
                <w:sz w:val="20"/>
                <w:szCs w:val="20"/>
              </w:rPr>
              <w:t xml:space="preserve">) :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36" type="#_x0000_t32" style="position:absolute;left:0;text-align:left;margin-left:229.35pt;margin-top:16pt;width:233.75pt;height:0;z-index:251670528" o:connectortype="straight" strokeweight=".5pt"/>
              </w:pict>
            </w:r>
            <w:r w:rsidRPr="005A2957">
              <w:rPr>
                <w:sz w:val="20"/>
                <w:szCs w:val="20"/>
              </w:rPr>
              <w:t>Signature du représentant légal de l’étudiant(e)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37" type="#_x0000_t32" style="position:absolute;left:0;text-align:left;margin-left:170.55pt;margin-top:15.75pt;width:292.55pt;height:0;z-index:251671552" o:connectortype="straight" strokeweight=".5pt"/>
              </w:pict>
            </w:r>
            <w:r w:rsidRPr="005A2957">
              <w:rPr>
                <w:sz w:val="20"/>
                <w:szCs w:val="20"/>
              </w:rPr>
              <w:t>Nom du professionnel(le) (</w:t>
            </w:r>
            <w:r w:rsidRPr="005A2957">
              <w:rPr>
                <w:i/>
                <w:sz w:val="20"/>
                <w:szCs w:val="20"/>
              </w:rPr>
              <w:t>et titre</w:t>
            </w:r>
            <w:r w:rsidRPr="005A2957">
              <w:rPr>
                <w:sz w:val="20"/>
                <w:szCs w:val="20"/>
              </w:rPr>
              <w:t xml:space="preserve">) : </w:t>
            </w:r>
          </w:p>
          <w:p w:rsidR="004A21C4" w:rsidRPr="005A2957" w:rsidRDefault="004A21C4" w:rsidP="007575D0">
            <w:pPr>
              <w:spacing w:line="360" w:lineRule="exact"/>
              <w:ind w:left="270" w:firstLine="90"/>
              <w:rPr>
                <w:sz w:val="20"/>
                <w:szCs w:val="20"/>
              </w:rPr>
            </w:pPr>
            <w:r w:rsidRPr="007D1DF0">
              <w:rPr>
                <w:noProof/>
                <w:sz w:val="20"/>
                <w:szCs w:val="20"/>
                <w:lang w:val="en-US"/>
              </w:rPr>
              <w:pict>
                <v:shape id="_x0000_s1038" type="#_x0000_t32" style="position:absolute;left:0;text-align:left;margin-left:154.6pt;margin-top:14.9pt;width:308.5pt;height:0;z-index:251672576" o:connectortype="straight" strokeweight=".5pt"/>
              </w:pict>
            </w:r>
            <w:r w:rsidRPr="005A2957">
              <w:rPr>
                <w:sz w:val="20"/>
                <w:szCs w:val="20"/>
              </w:rPr>
              <w:t xml:space="preserve">Signature du professionnel(le) : </w:t>
            </w:r>
          </w:p>
          <w:p w:rsidR="004A21C4" w:rsidRPr="00DD5122" w:rsidRDefault="004A21C4" w:rsidP="007575D0">
            <w:pPr>
              <w:spacing w:after="120" w:line="360" w:lineRule="exact"/>
              <w:ind w:left="5400" w:firstLine="86"/>
            </w:pPr>
            <w:r w:rsidRPr="007D1DF0">
              <w:rPr>
                <w:noProof/>
                <w:sz w:val="20"/>
                <w:szCs w:val="20"/>
                <w:lang w:val="en-US"/>
              </w:rPr>
              <w:pict>
                <v:shape id="_x0000_s1039" type="#_x0000_t32" style="position:absolute;left:0;text-align:left;margin-left:310.25pt;margin-top:13.8pt;width:152.85pt;height:.05pt;z-index:251673600" o:connectortype="straight" strokeweight=".5pt"/>
              </w:pict>
            </w:r>
            <w:r w:rsidRPr="005A2957">
              <w:rPr>
                <w:sz w:val="20"/>
                <w:szCs w:val="20"/>
              </w:rPr>
              <w:t>Date :</w:t>
            </w:r>
            <w:r w:rsidRPr="00DD5122">
              <w:t> </w:t>
            </w:r>
          </w:p>
        </w:tc>
      </w:tr>
    </w:tbl>
    <w:p w:rsidR="004A21C4" w:rsidRDefault="004A21C4" w:rsidP="004A21C4">
      <w:pPr>
        <w:pStyle w:val="Notedebasdepage"/>
        <w:rPr>
          <w:i/>
          <w:sz w:val="16"/>
          <w:szCs w:val="16"/>
        </w:rPr>
      </w:pPr>
      <w:r w:rsidRPr="00DF30CC">
        <w:rPr>
          <w:sz w:val="18"/>
          <w:szCs w:val="18"/>
        </w:rPr>
        <w:t>*</w:t>
      </w:r>
      <w:r w:rsidRPr="00DF30CC">
        <w:rPr>
          <w:i/>
          <w:sz w:val="18"/>
          <w:szCs w:val="18"/>
        </w:rPr>
        <w:t>Cette autorisation est révocable par vous en tout temps, par écrit.</w:t>
      </w:r>
      <w:r w:rsidRPr="00DF30CC">
        <w:rPr>
          <w:i/>
          <w:sz w:val="16"/>
          <w:szCs w:val="16"/>
        </w:rPr>
        <w:t xml:space="preserve"> </w:t>
      </w:r>
    </w:p>
    <w:p w:rsidR="004A21C4" w:rsidRDefault="004A21C4" w:rsidP="004A21C4">
      <w:pPr>
        <w:pStyle w:val="Notedebasdepage"/>
        <w:rPr>
          <w:sz w:val="20"/>
          <w:szCs w:val="20"/>
        </w:rPr>
      </w:pPr>
      <w:r w:rsidRPr="00DF30CC">
        <w:rPr>
          <w:sz w:val="16"/>
          <w:szCs w:val="16"/>
        </w:rPr>
        <w:t>Ce document a été validé par la Commission des droits de la personne et des droits de la jeunesse en juin 2010. Vous pouvez y mettre votre logo, mais nous vous demandons d’en respecter le contenu</w:t>
      </w:r>
      <w:r>
        <w:rPr>
          <w:sz w:val="16"/>
          <w:szCs w:val="16"/>
        </w:rPr>
        <w:t>.</w:t>
      </w:r>
      <w:r w:rsidRPr="00DF30CC">
        <w:rPr>
          <w:sz w:val="16"/>
          <w:szCs w:val="16"/>
        </w:rPr>
        <w:t xml:space="preserve">  Toute modification au contenu annulera la validation de ce document par la commission.</w:t>
      </w:r>
      <w:r w:rsidRPr="00122079">
        <w:rPr>
          <w:sz w:val="20"/>
          <w:szCs w:val="20"/>
        </w:rPr>
        <w:t xml:space="preserve"> </w:t>
      </w:r>
    </w:p>
    <w:p w:rsidR="004A21C4" w:rsidRDefault="004A21C4" w:rsidP="004A21C4">
      <w:pPr>
        <w:pStyle w:val="Notedebasdepage"/>
      </w:pPr>
      <w:r w:rsidRPr="005B6FA5">
        <w:t>FORMULAIRE PRODUIT DANS LE CADRE DES TRAVAUX DU</w:t>
      </w:r>
      <w:r>
        <w:t xml:space="preserve"> </w:t>
      </w:r>
      <w:r>
        <w:rPr>
          <w:noProof/>
          <w:lang w:eastAsia="fr-CA"/>
        </w:rPr>
        <w:drawing>
          <wp:inline distT="0" distB="0" distL="0" distR="0">
            <wp:extent cx="1205230" cy="325755"/>
            <wp:effectExtent l="19050" t="0" r="0" b="0"/>
            <wp:docPr id="14" name="Image 1" descr="6B1AA833-2541-4F89-83AA-8208723DD4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6B1AA833-2541-4F89-83AA-8208723DD4A2"/>
                    <pic:cNvPicPr>
                      <a:picLocks noChangeAspect="1" noChangeArrowheads="1"/>
                    </pic:cNvPicPr>
                  </pic:nvPicPr>
                  <pic:blipFill>
                    <a:blip r:embed="rId5" cstate="print"/>
                    <a:srcRect/>
                    <a:stretch>
                      <a:fillRect/>
                    </a:stretch>
                  </pic:blipFill>
                  <pic:spPr bwMode="auto">
                    <a:xfrm>
                      <a:off x="0" y="0"/>
                      <a:ext cx="1205230" cy="325755"/>
                    </a:xfrm>
                    <a:prstGeom prst="rect">
                      <a:avLst/>
                    </a:prstGeom>
                    <a:noFill/>
                    <a:ln w="9525">
                      <a:noFill/>
                      <a:miter lim="800000"/>
                      <a:headEnd/>
                      <a:tailEnd/>
                    </a:ln>
                  </pic:spPr>
                </pic:pic>
              </a:graphicData>
            </a:graphic>
          </wp:inline>
        </w:drawing>
      </w:r>
    </w:p>
    <w:p w:rsidR="004738E4" w:rsidRDefault="004738E4"/>
    <w:sectPr w:rsidR="004738E4" w:rsidSect="004738E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5414F"/>
    <w:multiLevelType w:val="hybridMultilevel"/>
    <w:tmpl w:val="133EAABA"/>
    <w:lvl w:ilvl="0" w:tplc="42D8ED8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5C770025"/>
    <w:multiLevelType w:val="hybridMultilevel"/>
    <w:tmpl w:val="94EEDD34"/>
    <w:lvl w:ilvl="0" w:tplc="42D8ED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A21C4"/>
    <w:rsid w:val="004738E4"/>
    <w:rsid w:val="004A21C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_x0000_s1034"/>
        <o:r id="V:Rule3" type="connector" idref="#_x0000_s1035"/>
        <o:r id="V:Rule4" type="connector" idref="#_x0000_s1029"/>
        <o:r id="V:Rule5" type="connector" idref="#_x0000_s1027"/>
        <o:r id="V:Rule6" type="connector" idref="#_x0000_s1038"/>
        <o:r id="V:Rule7" type="connector" idref="#_x0000_s1040"/>
        <o:r id="V:Rule8" type="connector" idref="#_x0000_s1042"/>
        <o:r id="V:Rule9" type="connector" idref="#_x0000_s1041"/>
        <o:r id="V:Rule10" type="connector" idref="#_x0000_s1026"/>
        <o:r id="V:Rule11" type="connector" idref="#_x0000_s1039"/>
        <o:r id="V:Rule12" type="connector" idref="#_x0000_s1030"/>
        <o:r id="V:Rule13" type="connector" idref="#_x0000_s1028"/>
        <o:r id="V:Rule14" type="connector" idref="#_x0000_s1037"/>
        <o:r id="V:Rule15" type="connector" idref="#_x0000_s1033"/>
        <o:r id="V:Rule16" type="connector" idref="#_x0000_s1031"/>
        <o:r id="V:Rule17" type="connector" idref="#_x0000_s1036"/>
        <o:r id="V:Rule18" type="connector" idref="#_x0000_s1043"/>
        <o:r id="V:Rule19"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1C4"/>
    <w:pPr>
      <w:spacing w:after="0" w:line="300" w:lineRule="exact"/>
    </w:pPr>
    <w:rPr>
      <w:rFonts w:asciiTheme="majorHAnsi" w:eastAsia="Times New Roman" w:hAnsiTheme="majorHAnsi" w:cs="Times New Roman"/>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rsid w:val="004A21C4"/>
    <w:pPr>
      <w:spacing w:line="240" w:lineRule="auto"/>
    </w:pPr>
  </w:style>
  <w:style w:type="character" w:customStyle="1" w:styleId="NotedebasdepageCar">
    <w:name w:val="Note de bas de page Car"/>
    <w:basedOn w:val="Policepardfaut"/>
    <w:link w:val="Notedebasdepage"/>
    <w:uiPriority w:val="99"/>
    <w:rsid w:val="004A21C4"/>
    <w:rPr>
      <w:rFonts w:asciiTheme="majorHAnsi" w:eastAsia="Times New Roman" w:hAnsiTheme="majorHAnsi" w:cs="Times New Roman"/>
      <w:szCs w:val="24"/>
    </w:rPr>
  </w:style>
  <w:style w:type="paragraph" w:styleId="Paragraphedeliste">
    <w:name w:val="List Paragraph"/>
    <w:basedOn w:val="Normal"/>
    <w:uiPriority w:val="34"/>
    <w:qFormat/>
    <w:rsid w:val="004A21C4"/>
    <w:pPr>
      <w:ind w:left="720"/>
      <w:contextualSpacing/>
    </w:pPr>
  </w:style>
  <w:style w:type="paragraph" w:styleId="Textedebulles">
    <w:name w:val="Balloon Text"/>
    <w:basedOn w:val="Normal"/>
    <w:link w:val="TextedebullesCar"/>
    <w:uiPriority w:val="99"/>
    <w:semiHidden/>
    <w:unhideWhenUsed/>
    <w:rsid w:val="004A21C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21C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1160</Words>
  <Characters>6382</Characters>
  <Application>Microsoft Office Word</Application>
  <DocSecurity>0</DocSecurity>
  <Lines>53</Lines>
  <Paragraphs>15</Paragraphs>
  <ScaleCrop>false</ScaleCrop>
  <Company>CVM</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clavalle</dc:creator>
  <cp:lastModifiedBy>clavalle</cp:lastModifiedBy>
  <cp:revision>1</cp:revision>
  <dcterms:created xsi:type="dcterms:W3CDTF">2013-09-22T15:18:00Z</dcterms:created>
  <dcterms:modified xsi:type="dcterms:W3CDTF">2013-09-22T15:18:00Z</dcterms:modified>
</cp:coreProperties>
</file>